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64E" w:rsidRDefault="00882CC2">
      <w:pPr>
        <w:spacing w:line="480" w:lineRule="exact"/>
        <w:rPr>
          <w:rFonts w:ascii="宋体" w:hAnsi="宋体"/>
          <w:b/>
          <w:bCs/>
          <w:sz w:val="24"/>
        </w:rPr>
      </w:pPr>
      <w:r>
        <w:rPr>
          <w:rFonts w:ascii="宋体" w:hAnsi="宋体" w:hint="eastAsia"/>
          <w:b/>
          <w:bCs/>
          <w:sz w:val="24"/>
        </w:rPr>
        <w:t>分类号：×××</w:t>
      </w:r>
      <w:r>
        <w:rPr>
          <w:rFonts w:ascii="宋体" w:hAnsi="宋体" w:hint="eastAsia"/>
          <w:b/>
          <w:bCs/>
          <w:sz w:val="24"/>
        </w:rPr>
        <w:t xml:space="preserve">  </w:t>
      </w:r>
      <w:r>
        <w:rPr>
          <w:rFonts w:ascii="宋体" w:hAnsi="宋体"/>
          <w:b/>
          <w:bCs/>
          <w:sz w:val="24"/>
        </w:rPr>
        <w:t xml:space="preserve">          </w:t>
      </w:r>
      <w:r>
        <w:rPr>
          <w:rFonts w:ascii="宋体" w:hAnsi="宋体" w:hint="eastAsia"/>
          <w:b/>
          <w:bCs/>
          <w:sz w:val="24"/>
        </w:rPr>
        <w:t xml:space="preserve">   </w:t>
      </w:r>
      <w:r>
        <w:rPr>
          <w:rFonts w:ascii="宋体" w:hAnsi="宋体"/>
          <w:b/>
          <w:bCs/>
          <w:sz w:val="24"/>
        </w:rPr>
        <w:t>U</w:t>
      </w:r>
      <w:r>
        <w:rPr>
          <w:rFonts w:ascii="宋体" w:hAnsi="宋体" w:hint="eastAsia"/>
          <w:b/>
          <w:bCs/>
          <w:sz w:val="24"/>
        </w:rPr>
        <w:t xml:space="preserve"> </w:t>
      </w:r>
      <w:r>
        <w:rPr>
          <w:rFonts w:ascii="宋体" w:hAnsi="宋体"/>
          <w:b/>
          <w:bCs/>
          <w:sz w:val="24"/>
        </w:rPr>
        <w:t>D</w:t>
      </w:r>
      <w:r>
        <w:rPr>
          <w:rFonts w:ascii="宋体" w:hAnsi="宋体" w:hint="eastAsia"/>
          <w:b/>
          <w:bCs/>
          <w:sz w:val="24"/>
        </w:rPr>
        <w:t xml:space="preserve"> </w:t>
      </w:r>
      <w:r>
        <w:rPr>
          <w:rFonts w:ascii="宋体" w:hAnsi="宋体"/>
          <w:b/>
          <w:bCs/>
          <w:sz w:val="24"/>
        </w:rPr>
        <w:t>C</w:t>
      </w:r>
      <w:r>
        <w:rPr>
          <w:rFonts w:ascii="宋体" w:hAnsi="宋体" w:hint="eastAsia"/>
          <w:b/>
          <w:bCs/>
          <w:sz w:val="24"/>
        </w:rPr>
        <w:t>：</w:t>
      </w:r>
      <w:r>
        <w:rPr>
          <w:rFonts w:ascii="宋体" w:hAnsi="宋体" w:hint="eastAsia"/>
          <w:b/>
          <w:bCs/>
          <w:sz w:val="24"/>
        </w:rPr>
        <w:t>D10621-408-(2018)2941-0</w:t>
      </w:r>
    </w:p>
    <w:p w:rsidR="003F264E" w:rsidRDefault="00882CC2">
      <w:pPr>
        <w:spacing w:line="480" w:lineRule="exact"/>
        <w:rPr>
          <w:sz w:val="18"/>
        </w:rPr>
      </w:pPr>
      <w:r>
        <w:rPr>
          <w:rFonts w:ascii="宋体" w:hAnsi="宋体" w:hint="eastAsia"/>
          <w:b/>
          <w:bCs/>
          <w:sz w:val="24"/>
        </w:rPr>
        <w:t>密</w:t>
      </w:r>
      <w:r>
        <w:rPr>
          <w:rFonts w:ascii="宋体" w:hAnsi="宋体" w:hint="eastAsia"/>
          <w:b/>
          <w:bCs/>
          <w:sz w:val="24"/>
        </w:rPr>
        <w:t xml:space="preserve">  </w:t>
      </w:r>
      <w:r>
        <w:rPr>
          <w:rFonts w:ascii="宋体" w:hAnsi="宋体" w:hint="eastAsia"/>
          <w:b/>
          <w:bCs/>
          <w:sz w:val="24"/>
        </w:rPr>
        <w:t>级：公</w:t>
      </w:r>
      <w:r>
        <w:rPr>
          <w:rFonts w:ascii="宋体" w:hAnsi="宋体" w:hint="eastAsia"/>
          <w:b/>
          <w:bCs/>
          <w:sz w:val="24"/>
        </w:rPr>
        <w:t xml:space="preserve"> </w:t>
      </w:r>
      <w:r>
        <w:rPr>
          <w:rFonts w:ascii="宋体" w:hAnsi="宋体" w:hint="eastAsia"/>
          <w:b/>
          <w:bCs/>
          <w:sz w:val="24"/>
        </w:rPr>
        <w:t>开</w:t>
      </w:r>
      <w:r>
        <w:rPr>
          <w:rFonts w:ascii="宋体" w:hAnsi="宋体"/>
          <w:b/>
          <w:bCs/>
          <w:sz w:val="24"/>
        </w:rPr>
        <w:t xml:space="preserve">                </w:t>
      </w:r>
      <w:r>
        <w:rPr>
          <w:rFonts w:ascii="宋体" w:hAnsi="宋体" w:hint="eastAsia"/>
          <w:b/>
          <w:bCs/>
          <w:sz w:val="24"/>
        </w:rPr>
        <w:t>编</w:t>
      </w:r>
      <w:r>
        <w:rPr>
          <w:rFonts w:ascii="宋体" w:hAnsi="宋体" w:hint="eastAsia"/>
          <w:b/>
          <w:bCs/>
          <w:sz w:val="24"/>
        </w:rPr>
        <w:t xml:space="preserve"> </w:t>
      </w:r>
      <w:r>
        <w:rPr>
          <w:rFonts w:ascii="宋体" w:hAnsi="宋体" w:hint="eastAsia"/>
          <w:b/>
          <w:bCs/>
          <w:sz w:val="24"/>
        </w:rPr>
        <w:t>号：</w:t>
      </w:r>
      <w:r>
        <w:rPr>
          <w:rFonts w:ascii="宋体" w:hAnsi="宋体" w:hint="eastAsia"/>
          <w:b/>
          <w:bCs/>
          <w:sz w:val="24"/>
        </w:rPr>
        <w:t>2014121111</w:t>
      </w:r>
    </w:p>
    <w:p w:rsidR="003F264E" w:rsidRDefault="003F264E">
      <w:pPr>
        <w:jc w:val="center"/>
        <w:rPr>
          <w:rFonts w:ascii="宋体" w:hAnsi="宋体"/>
          <w:b/>
          <w:sz w:val="32"/>
          <w:szCs w:val="32"/>
        </w:rPr>
      </w:pPr>
    </w:p>
    <w:p w:rsidR="003F264E" w:rsidRDefault="003F264E">
      <w:pPr>
        <w:jc w:val="center"/>
        <w:rPr>
          <w:rFonts w:ascii="宋体" w:hAnsi="宋体"/>
          <w:b/>
          <w:sz w:val="32"/>
          <w:szCs w:val="32"/>
        </w:rPr>
      </w:pPr>
    </w:p>
    <w:p w:rsidR="003F264E" w:rsidRDefault="003F264E">
      <w:pPr>
        <w:jc w:val="center"/>
        <w:rPr>
          <w:rFonts w:ascii="宋体" w:hAnsi="宋体"/>
          <w:b/>
          <w:sz w:val="32"/>
          <w:szCs w:val="32"/>
        </w:rPr>
      </w:pPr>
    </w:p>
    <w:p w:rsidR="003F264E" w:rsidRDefault="003F264E">
      <w:pPr>
        <w:jc w:val="center"/>
        <w:rPr>
          <w:rFonts w:ascii="宋体" w:hAnsi="宋体"/>
          <w:b/>
          <w:sz w:val="32"/>
          <w:szCs w:val="32"/>
        </w:rPr>
      </w:pPr>
    </w:p>
    <w:p w:rsidR="003F264E" w:rsidRDefault="00882CC2">
      <w:pPr>
        <w:jc w:val="center"/>
        <w:rPr>
          <w:rFonts w:eastAsia="黑体"/>
          <w:b/>
          <w:spacing w:val="140"/>
          <w:sz w:val="44"/>
        </w:rPr>
      </w:pPr>
      <w:r>
        <w:rPr>
          <w:rFonts w:eastAsia="黑体" w:hint="eastAsia"/>
          <w:b/>
          <w:spacing w:val="140"/>
          <w:sz w:val="44"/>
        </w:rPr>
        <w:t>成都信息工程大学</w:t>
      </w:r>
    </w:p>
    <w:p w:rsidR="003F264E" w:rsidRDefault="00882CC2">
      <w:pPr>
        <w:jc w:val="center"/>
        <w:rPr>
          <w:rFonts w:eastAsia="黑体"/>
          <w:b/>
          <w:spacing w:val="140"/>
          <w:sz w:val="44"/>
        </w:rPr>
      </w:pPr>
      <w:r>
        <w:rPr>
          <w:rFonts w:eastAsia="黑体" w:hint="eastAsia"/>
          <w:b/>
          <w:spacing w:val="140"/>
          <w:sz w:val="44"/>
        </w:rPr>
        <w:t>学位论文</w:t>
      </w:r>
    </w:p>
    <w:p w:rsidR="003F264E" w:rsidRDefault="003F264E">
      <w:pPr>
        <w:jc w:val="center"/>
        <w:rPr>
          <w:rFonts w:ascii="宋体" w:hAnsi="宋体"/>
          <w:b/>
          <w:sz w:val="32"/>
          <w:szCs w:val="32"/>
        </w:rPr>
      </w:pPr>
    </w:p>
    <w:p w:rsidR="003F264E" w:rsidRDefault="003F264E">
      <w:pPr>
        <w:jc w:val="center"/>
        <w:rPr>
          <w:rFonts w:ascii="宋体" w:hAnsi="宋体"/>
          <w:b/>
          <w:sz w:val="32"/>
          <w:szCs w:val="32"/>
        </w:rPr>
      </w:pPr>
    </w:p>
    <w:p w:rsidR="003F264E" w:rsidRDefault="00882CC2">
      <w:pPr>
        <w:jc w:val="center"/>
        <w:rPr>
          <w:rFonts w:ascii="宋体" w:hAnsi="宋体"/>
          <w:b/>
          <w:bCs/>
          <w:sz w:val="32"/>
          <w:szCs w:val="32"/>
        </w:rPr>
      </w:pPr>
      <w:r>
        <w:rPr>
          <w:rFonts w:ascii="宋体" w:hAnsi="宋体" w:hint="eastAsia"/>
          <w:b/>
          <w:bCs/>
          <w:sz w:val="32"/>
          <w:szCs w:val="32"/>
        </w:rPr>
        <w:t>基于</w:t>
      </w:r>
      <w:r>
        <w:rPr>
          <w:rFonts w:ascii="宋体" w:hAnsi="宋体" w:hint="eastAsia"/>
          <w:b/>
          <w:bCs/>
          <w:sz w:val="32"/>
          <w:szCs w:val="32"/>
        </w:rPr>
        <w:t>web</w:t>
      </w:r>
      <w:r>
        <w:rPr>
          <w:rFonts w:ascii="宋体" w:hAnsi="宋体" w:hint="eastAsia"/>
          <w:b/>
          <w:bCs/>
          <w:sz w:val="32"/>
          <w:szCs w:val="32"/>
        </w:rPr>
        <w:t>的公司考勤系统</w:t>
      </w:r>
    </w:p>
    <w:p w:rsidR="003F264E" w:rsidRDefault="003F264E">
      <w:pPr>
        <w:jc w:val="center"/>
        <w:rPr>
          <w:rFonts w:ascii="宋体" w:hAnsi="宋体"/>
          <w:b/>
          <w:sz w:val="32"/>
          <w:szCs w:val="32"/>
        </w:rPr>
      </w:pPr>
    </w:p>
    <w:p w:rsidR="003F264E" w:rsidRDefault="003F264E">
      <w:pPr>
        <w:jc w:val="center"/>
        <w:rPr>
          <w:rFonts w:ascii="宋体" w:hAnsi="宋体"/>
          <w:b/>
          <w:sz w:val="32"/>
          <w:szCs w:val="32"/>
        </w:rPr>
      </w:pPr>
    </w:p>
    <w:p w:rsidR="003F264E" w:rsidRDefault="003F264E">
      <w:pPr>
        <w:jc w:val="center"/>
        <w:rPr>
          <w:rFonts w:ascii="宋体" w:hAnsi="宋体"/>
          <w:b/>
          <w:sz w:val="32"/>
          <w:szCs w:val="32"/>
        </w:rPr>
      </w:pPr>
    </w:p>
    <w:p w:rsidR="003F264E" w:rsidRDefault="003F264E">
      <w:pPr>
        <w:jc w:val="center"/>
        <w:rPr>
          <w:rFonts w:ascii="宋体" w:hAnsi="宋体"/>
          <w:b/>
          <w:sz w:val="32"/>
          <w:szCs w:val="32"/>
        </w:rPr>
      </w:pPr>
    </w:p>
    <w:p w:rsidR="003F264E" w:rsidRDefault="003F264E">
      <w:pPr>
        <w:jc w:val="center"/>
        <w:rPr>
          <w:rFonts w:ascii="宋体" w:hAnsi="宋体"/>
          <w:b/>
          <w:sz w:val="32"/>
          <w:szCs w:val="32"/>
        </w:rPr>
      </w:pPr>
    </w:p>
    <w:tbl>
      <w:tblPr>
        <w:tblW w:w="5884" w:type="dxa"/>
        <w:jc w:val="center"/>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49"/>
        <w:gridCol w:w="3135"/>
      </w:tblGrid>
      <w:tr w:rsidR="003F264E">
        <w:trPr>
          <w:trHeight w:val="570"/>
          <w:jc w:val="center"/>
        </w:trPr>
        <w:tc>
          <w:tcPr>
            <w:tcW w:w="2749" w:type="dxa"/>
            <w:tcBorders>
              <w:top w:val="nil"/>
              <w:left w:val="nil"/>
              <w:bottom w:val="nil"/>
              <w:right w:val="nil"/>
            </w:tcBorders>
            <w:vAlign w:val="bottom"/>
          </w:tcPr>
          <w:p w:rsidR="003F264E" w:rsidRDefault="00882CC2">
            <w:pPr>
              <w:jc w:val="distribute"/>
              <w:rPr>
                <w:rFonts w:ascii="楷体_GB2312" w:eastAsia="楷体_GB2312"/>
                <w:b/>
                <w:bCs/>
                <w:sz w:val="30"/>
              </w:rPr>
            </w:pPr>
            <w:r>
              <w:rPr>
                <w:rFonts w:ascii="楷体_GB2312" w:eastAsia="楷体_GB2312" w:hint="eastAsia"/>
                <w:b/>
                <w:bCs/>
                <w:sz w:val="30"/>
              </w:rPr>
              <w:t>论文作者姓名：</w:t>
            </w:r>
          </w:p>
        </w:tc>
        <w:tc>
          <w:tcPr>
            <w:tcW w:w="3135" w:type="dxa"/>
            <w:tcBorders>
              <w:top w:val="nil"/>
              <w:left w:val="nil"/>
              <w:right w:val="nil"/>
            </w:tcBorders>
            <w:vAlign w:val="center"/>
          </w:tcPr>
          <w:p w:rsidR="003F264E" w:rsidRDefault="00882CC2">
            <w:pPr>
              <w:jc w:val="center"/>
              <w:rPr>
                <w:rFonts w:ascii="楷体_GB2312" w:eastAsia="楷体_GB2312"/>
                <w:b/>
                <w:sz w:val="30"/>
                <w:szCs w:val="30"/>
              </w:rPr>
            </w:pPr>
            <w:r>
              <w:rPr>
                <w:rFonts w:ascii="楷体_GB2312" w:eastAsia="楷体_GB2312" w:hint="eastAsia"/>
                <w:b/>
                <w:sz w:val="30"/>
                <w:szCs w:val="30"/>
              </w:rPr>
              <w:t>李寰民</w:t>
            </w:r>
          </w:p>
        </w:tc>
      </w:tr>
      <w:tr w:rsidR="003F264E">
        <w:trPr>
          <w:trHeight w:val="570"/>
          <w:jc w:val="center"/>
        </w:trPr>
        <w:tc>
          <w:tcPr>
            <w:tcW w:w="2749" w:type="dxa"/>
            <w:tcBorders>
              <w:top w:val="nil"/>
              <w:left w:val="nil"/>
              <w:bottom w:val="nil"/>
              <w:right w:val="nil"/>
            </w:tcBorders>
            <w:vAlign w:val="bottom"/>
          </w:tcPr>
          <w:p w:rsidR="003F264E" w:rsidRDefault="00882CC2">
            <w:pPr>
              <w:jc w:val="distribute"/>
              <w:rPr>
                <w:rFonts w:ascii="楷体_GB2312" w:eastAsia="楷体_GB2312"/>
                <w:b/>
                <w:bCs/>
                <w:sz w:val="30"/>
              </w:rPr>
            </w:pPr>
            <w:r>
              <w:rPr>
                <w:rFonts w:ascii="楷体_GB2312" w:eastAsia="楷体_GB2312" w:hint="eastAsia"/>
                <w:b/>
                <w:bCs/>
                <w:sz w:val="30"/>
              </w:rPr>
              <w:t>申请学位专业：</w:t>
            </w:r>
          </w:p>
        </w:tc>
        <w:tc>
          <w:tcPr>
            <w:tcW w:w="3135" w:type="dxa"/>
            <w:tcBorders>
              <w:left w:val="nil"/>
              <w:right w:val="nil"/>
            </w:tcBorders>
            <w:vAlign w:val="center"/>
          </w:tcPr>
          <w:p w:rsidR="003F264E" w:rsidRDefault="00882CC2">
            <w:pPr>
              <w:jc w:val="center"/>
              <w:rPr>
                <w:rFonts w:ascii="楷体_GB2312" w:eastAsia="楷体_GB2312"/>
                <w:b/>
                <w:sz w:val="30"/>
                <w:szCs w:val="30"/>
              </w:rPr>
            </w:pPr>
            <w:r>
              <w:rPr>
                <w:rFonts w:ascii="楷体_GB2312" w:eastAsia="楷体_GB2312" w:hint="eastAsia"/>
                <w:b/>
                <w:sz w:val="30"/>
                <w:szCs w:val="30"/>
              </w:rPr>
              <w:t>网络工程</w:t>
            </w:r>
          </w:p>
        </w:tc>
      </w:tr>
      <w:tr w:rsidR="003F264E">
        <w:trPr>
          <w:trHeight w:val="570"/>
          <w:jc w:val="center"/>
        </w:trPr>
        <w:tc>
          <w:tcPr>
            <w:tcW w:w="2749" w:type="dxa"/>
            <w:tcBorders>
              <w:top w:val="nil"/>
              <w:left w:val="nil"/>
              <w:bottom w:val="nil"/>
              <w:right w:val="nil"/>
            </w:tcBorders>
            <w:vAlign w:val="bottom"/>
          </w:tcPr>
          <w:p w:rsidR="003F264E" w:rsidRDefault="00882CC2">
            <w:pPr>
              <w:jc w:val="distribute"/>
              <w:rPr>
                <w:rFonts w:ascii="楷体_GB2312" w:eastAsia="楷体_GB2312"/>
                <w:b/>
                <w:bCs/>
                <w:sz w:val="30"/>
              </w:rPr>
            </w:pPr>
            <w:r>
              <w:rPr>
                <w:rFonts w:ascii="楷体_GB2312" w:eastAsia="楷体_GB2312" w:hint="eastAsia"/>
                <w:b/>
                <w:bCs/>
                <w:sz w:val="30"/>
              </w:rPr>
              <w:t>申请学位类别：</w:t>
            </w:r>
          </w:p>
        </w:tc>
        <w:tc>
          <w:tcPr>
            <w:tcW w:w="3135" w:type="dxa"/>
            <w:tcBorders>
              <w:left w:val="nil"/>
              <w:right w:val="nil"/>
            </w:tcBorders>
            <w:vAlign w:val="center"/>
          </w:tcPr>
          <w:p w:rsidR="003F264E" w:rsidRDefault="00882CC2">
            <w:pPr>
              <w:jc w:val="center"/>
              <w:rPr>
                <w:rFonts w:ascii="楷体_GB2312" w:eastAsia="楷体_GB2312"/>
                <w:b/>
                <w:sz w:val="30"/>
                <w:szCs w:val="30"/>
              </w:rPr>
            </w:pPr>
            <w:bookmarkStart w:id="0" w:name="_Toc136593648"/>
            <w:bookmarkStart w:id="1" w:name="_Toc136927405"/>
            <w:bookmarkStart w:id="2" w:name="_Toc136593403"/>
            <w:bookmarkStart w:id="3" w:name="_Toc137205484"/>
            <w:bookmarkStart w:id="4" w:name="_Toc136592273"/>
            <w:bookmarkStart w:id="5" w:name="_Toc137206716"/>
            <w:r>
              <w:rPr>
                <w:rFonts w:ascii="楷体_GB2312" w:eastAsia="楷体_GB2312" w:hint="eastAsia"/>
                <w:b/>
                <w:sz w:val="30"/>
                <w:szCs w:val="30"/>
              </w:rPr>
              <w:t>工学</w:t>
            </w:r>
            <w:r>
              <w:rPr>
                <w:rFonts w:ascii="楷体_GB2312" w:eastAsia="楷体_GB2312" w:hint="eastAsia"/>
                <w:b/>
                <w:sz w:val="30"/>
                <w:szCs w:val="30"/>
              </w:rPr>
              <w:t>学士</w:t>
            </w:r>
            <w:bookmarkEnd w:id="0"/>
            <w:bookmarkEnd w:id="1"/>
            <w:bookmarkEnd w:id="2"/>
            <w:bookmarkEnd w:id="3"/>
            <w:bookmarkEnd w:id="4"/>
            <w:bookmarkEnd w:id="5"/>
          </w:p>
        </w:tc>
      </w:tr>
      <w:tr w:rsidR="003F264E">
        <w:trPr>
          <w:trHeight w:val="570"/>
          <w:jc w:val="center"/>
        </w:trPr>
        <w:tc>
          <w:tcPr>
            <w:tcW w:w="2749" w:type="dxa"/>
            <w:tcBorders>
              <w:top w:val="nil"/>
              <w:left w:val="nil"/>
              <w:bottom w:val="nil"/>
              <w:right w:val="nil"/>
            </w:tcBorders>
            <w:vAlign w:val="bottom"/>
          </w:tcPr>
          <w:p w:rsidR="003F264E" w:rsidRDefault="00882CC2">
            <w:pPr>
              <w:jc w:val="distribute"/>
              <w:rPr>
                <w:rFonts w:ascii="楷体_GB2312" w:eastAsia="楷体_GB2312"/>
                <w:b/>
                <w:bCs/>
                <w:spacing w:val="-20"/>
                <w:sz w:val="30"/>
                <w:szCs w:val="30"/>
              </w:rPr>
            </w:pPr>
            <w:r>
              <w:rPr>
                <w:rFonts w:ascii="楷体_GB2312" w:eastAsia="楷体_GB2312" w:hint="eastAsia"/>
                <w:b/>
                <w:bCs/>
                <w:spacing w:val="-20"/>
                <w:sz w:val="30"/>
                <w:szCs w:val="30"/>
              </w:rPr>
              <w:t>指导教师姓名（职称）：</w:t>
            </w:r>
          </w:p>
        </w:tc>
        <w:tc>
          <w:tcPr>
            <w:tcW w:w="3135" w:type="dxa"/>
            <w:tcBorders>
              <w:left w:val="nil"/>
              <w:right w:val="nil"/>
            </w:tcBorders>
            <w:vAlign w:val="center"/>
          </w:tcPr>
          <w:p w:rsidR="003F264E" w:rsidRDefault="00882CC2">
            <w:pPr>
              <w:jc w:val="center"/>
              <w:rPr>
                <w:rFonts w:ascii="楷体_GB2312" w:eastAsia="楷体_GB2312"/>
                <w:b/>
                <w:sz w:val="30"/>
                <w:szCs w:val="30"/>
              </w:rPr>
            </w:pPr>
            <w:r>
              <w:rPr>
                <w:rFonts w:ascii="楷体_GB2312" w:eastAsia="楷体_GB2312" w:hint="eastAsia"/>
                <w:b/>
                <w:sz w:val="30"/>
                <w:szCs w:val="30"/>
              </w:rPr>
              <w:t>曾令明</w:t>
            </w:r>
            <w:ins w:id="6" w:author="simon" w:date="2018-05-21T13:58:00Z">
              <w:r w:rsidR="00D73DCD">
                <w:rPr>
                  <w:rFonts w:ascii="楷体_GB2312" w:eastAsia="楷体_GB2312" w:hint="eastAsia"/>
                  <w:b/>
                  <w:sz w:val="30"/>
                  <w:szCs w:val="30"/>
                </w:rPr>
                <w:t>（讲师）</w:t>
              </w:r>
            </w:ins>
          </w:p>
        </w:tc>
      </w:tr>
      <w:tr w:rsidR="003F264E">
        <w:trPr>
          <w:trHeight w:val="570"/>
          <w:jc w:val="center"/>
        </w:trPr>
        <w:tc>
          <w:tcPr>
            <w:tcW w:w="2749" w:type="dxa"/>
            <w:tcBorders>
              <w:top w:val="nil"/>
              <w:left w:val="nil"/>
              <w:bottom w:val="nil"/>
              <w:right w:val="nil"/>
            </w:tcBorders>
            <w:vAlign w:val="bottom"/>
          </w:tcPr>
          <w:p w:rsidR="003F264E" w:rsidRDefault="00882CC2">
            <w:pPr>
              <w:spacing w:line="480" w:lineRule="exact"/>
              <w:jc w:val="distribute"/>
              <w:rPr>
                <w:rFonts w:ascii="楷体_GB2312" w:eastAsia="楷体_GB2312"/>
                <w:b/>
                <w:bCs/>
                <w:sz w:val="30"/>
              </w:rPr>
            </w:pPr>
            <w:r>
              <w:rPr>
                <w:rFonts w:ascii="楷体_GB2312" w:eastAsia="楷体_GB2312" w:hint="eastAsia"/>
                <w:b/>
                <w:bCs/>
                <w:sz w:val="30"/>
              </w:rPr>
              <w:t>论文提交日期：</w:t>
            </w:r>
          </w:p>
        </w:tc>
        <w:tc>
          <w:tcPr>
            <w:tcW w:w="3135" w:type="dxa"/>
            <w:tcBorders>
              <w:left w:val="nil"/>
              <w:right w:val="nil"/>
            </w:tcBorders>
            <w:vAlign w:val="center"/>
          </w:tcPr>
          <w:p w:rsidR="003F264E" w:rsidRDefault="00882CC2" w:rsidP="00D73DCD">
            <w:pPr>
              <w:spacing w:line="480" w:lineRule="exact"/>
              <w:jc w:val="center"/>
              <w:rPr>
                <w:rFonts w:ascii="楷体_GB2312" w:eastAsia="楷体_GB2312"/>
                <w:b/>
                <w:bCs/>
                <w:sz w:val="30"/>
              </w:rPr>
            </w:pPr>
            <w:del w:id="7" w:author="simon" w:date="2018-05-21T13:58:00Z">
              <w:r w:rsidDel="00D73DCD">
                <w:rPr>
                  <w:rFonts w:ascii="楷体_GB2312" w:eastAsia="楷体_GB2312" w:hint="eastAsia"/>
                  <w:b/>
                  <w:bCs/>
                  <w:sz w:val="30"/>
                </w:rPr>
                <w:delText>201</w:delText>
              </w:r>
              <w:r w:rsidDel="00D73DCD">
                <w:rPr>
                  <w:rFonts w:ascii="楷体_GB2312" w:eastAsia="楷体_GB2312" w:hint="eastAsia"/>
                  <w:b/>
                  <w:bCs/>
                  <w:sz w:val="30"/>
                </w:rPr>
                <w:delText>8</w:delText>
              </w:r>
              <w:r w:rsidDel="00D73DCD">
                <w:rPr>
                  <w:rFonts w:ascii="楷体_GB2312" w:eastAsia="楷体_GB2312" w:hint="eastAsia"/>
                  <w:b/>
                  <w:bCs/>
                  <w:sz w:val="30"/>
                </w:rPr>
                <w:delText>年</w:delText>
              </w:r>
              <w:r w:rsidDel="00D73DCD">
                <w:rPr>
                  <w:rFonts w:ascii="楷体_GB2312" w:eastAsia="楷体_GB2312" w:hint="eastAsia"/>
                  <w:b/>
                  <w:bCs/>
                  <w:sz w:val="30"/>
                </w:rPr>
                <w:delText>0</w:delText>
              </w:r>
              <w:r w:rsidDel="00D73DCD">
                <w:rPr>
                  <w:rFonts w:ascii="楷体_GB2312" w:eastAsia="楷体_GB2312" w:hint="eastAsia"/>
                  <w:b/>
                  <w:bCs/>
                  <w:sz w:val="30"/>
                </w:rPr>
                <w:delText>5</w:delText>
              </w:r>
            </w:del>
            <w:ins w:id="8" w:author="simon" w:date="2018-05-21T13:58:00Z">
              <w:r w:rsidR="00D73DCD">
                <w:rPr>
                  <w:rFonts w:ascii="楷体_GB2312" w:eastAsia="楷体_GB2312" w:hint="eastAsia"/>
                  <w:b/>
                  <w:bCs/>
                  <w:sz w:val="30"/>
                </w:rPr>
                <w:t>2018年</w:t>
              </w:r>
              <w:r w:rsidR="00D73DCD">
                <w:rPr>
                  <w:rFonts w:ascii="楷体_GB2312" w:eastAsia="楷体_GB2312" w:hint="eastAsia"/>
                  <w:b/>
                  <w:bCs/>
                  <w:sz w:val="30"/>
                </w:rPr>
                <w:t>6</w:t>
              </w:r>
            </w:ins>
            <w:r>
              <w:rPr>
                <w:rFonts w:ascii="楷体_GB2312" w:eastAsia="楷体_GB2312" w:hint="eastAsia"/>
                <w:b/>
                <w:bCs/>
                <w:sz w:val="30"/>
              </w:rPr>
              <w:t>月</w:t>
            </w:r>
            <w:r>
              <w:rPr>
                <w:rFonts w:ascii="楷体_GB2312" w:eastAsia="楷体_GB2312" w:hint="eastAsia"/>
                <w:b/>
                <w:bCs/>
                <w:sz w:val="30"/>
              </w:rPr>
              <w:t xml:space="preserve"> </w:t>
            </w:r>
            <w:del w:id="9" w:author="simon" w:date="2018-05-21T13:58:00Z">
              <w:r w:rsidDel="00D73DCD">
                <w:rPr>
                  <w:rFonts w:ascii="楷体_GB2312" w:eastAsia="楷体_GB2312" w:hint="eastAsia"/>
                  <w:b/>
                  <w:bCs/>
                  <w:sz w:val="30"/>
                </w:rPr>
                <w:delText>20</w:delText>
              </w:r>
              <w:r w:rsidDel="00D73DCD">
                <w:rPr>
                  <w:rFonts w:ascii="楷体_GB2312" w:eastAsia="楷体_GB2312" w:hint="eastAsia"/>
                  <w:b/>
                  <w:bCs/>
                  <w:sz w:val="30"/>
                </w:rPr>
                <w:delText xml:space="preserve"> </w:delText>
              </w:r>
            </w:del>
            <w:ins w:id="10" w:author="simon" w:date="2018-05-21T13:58:00Z">
              <w:r w:rsidR="00D73DCD">
                <w:rPr>
                  <w:rFonts w:ascii="楷体_GB2312" w:eastAsia="楷体_GB2312" w:hint="eastAsia"/>
                  <w:b/>
                  <w:bCs/>
                  <w:sz w:val="30"/>
                </w:rPr>
                <w:t>4</w:t>
              </w:r>
            </w:ins>
            <w:r>
              <w:rPr>
                <w:rFonts w:ascii="楷体_GB2312" w:eastAsia="楷体_GB2312" w:hint="eastAsia"/>
                <w:b/>
                <w:bCs/>
                <w:sz w:val="30"/>
              </w:rPr>
              <w:t>日</w:t>
            </w:r>
          </w:p>
        </w:tc>
      </w:tr>
    </w:tbl>
    <w:p w:rsidR="003F264E" w:rsidRDefault="003F264E">
      <w:pPr>
        <w:jc w:val="center"/>
        <w:rPr>
          <w:rFonts w:ascii="宋体" w:hAnsi="宋体"/>
          <w:b/>
          <w:sz w:val="32"/>
          <w:szCs w:val="32"/>
        </w:rPr>
      </w:pPr>
    </w:p>
    <w:p w:rsidR="003F264E" w:rsidRDefault="003F264E"/>
    <w:p w:rsidR="003F264E" w:rsidRDefault="003F264E"/>
    <w:p w:rsidR="003F264E" w:rsidRDefault="00882CC2">
      <w:pPr>
        <w:jc w:val="center"/>
        <w:rPr>
          <w:rFonts w:ascii="宋体" w:hAnsi="宋体"/>
          <w:b/>
          <w:bCs/>
          <w:sz w:val="32"/>
          <w:szCs w:val="32"/>
        </w:rPr>
      </w:pPr>
      <w:r>
        <w:rPr>
          <w:rFonts w:ascii="宋体" w:hAnsi="宋体" w:hint="eastAsia"/>
          <w:b/>
          <w:bCs/>
          <w:sz w:val="32"/>
          <w:szCs w:val="32"/>
        </w:rPr>
        <w:t>基于</w:t>
      </w:r>
      <w:r>
        <w:rPr>
          <w:rFonts w:ascii="宋体" w:hAnsi="宋体" w:hint="eastAsia"/>
          <w:b/>
          <w:bCs/>
          <w:sz w:val="32"/>
          <w:szCs w:val="32"/>
        </w:rPr>
        <w:t>web</w:t>
      </w:r>
      <w:r>
        <w:rPr>
          <w:rFonts w:ascii="宋体" w:hAnsi="宋体" w:hint="eastAsia"/>
          <w:b/>
          <w:bCs/>
          <w:sz w:val="32"/>
          <w:szCs w:val="32"/>
        </w:rPr>
        <w:t>的公司考勤系统</w:t>
      </w:r>
    </w:p>
    <w:p w:rsidR="003F264E" w:rsidRDefault="00882CC2">
      <w:pPr>
        <w:jc w:val="center"/>
        <w:rPr>
          <w:rFonts w:ascii="宋体" w:hAnsi="宋体"/>
          <w:b/>
          <w:bCs/>
          <w:sz w:val="32"/>
          <w:szCs w:val="32"/>
        </w:rPr>
      </w:pPr>
      <w:r>
        <w:rPr>
          <w:rFonts w:ascii="宋体" w:hAnsi="宋体" w:hint="eastAsia"/>
          <w:b/>
          <w:bCs/>
          <w:sz w:val="32"/>
          <w:szCs w:val="32"/>
        </w:rPr>
        <w:t>摘要</w:t>
      </w:r>
    </w:p>
    <w:p w:rsidR="003F264E" w:rsidRDefault="00D73DCD">
      <w:pPr>
        <w:spacing w:line="400" w:lineRule="exact"/>
        <w:rPr>
          <w:rFonts w:ascii="宋体" w:hAnsi="宋体"/>
          <w:sz w:val="24"/>
        </w:rPr>
      </w:pPr>
      <w:ins w:id="11" w:author="simon" w:date="2018-05-21T13:58:00Z">
        <w:r>
          <w:rPr>
            <w:rFonts w:ascii="宋体" w:hAnsi="宋体" w:hint="eastAsia"/>
            <w:sz w:val="24"/>
          </w:rPr>
          <w:t xml:space="preserve">    </w:t>
        </w:r>
      </w:ins>
      <w:r w:rsidR="00882CC2">
        <w:rPr>
          <w:rFonts w:ascii="宋体" w:hAnsi="宋体" w:hint="eastAsia"/>
          <w:sz w:val="24"/>
        </w:rPr>
        <w:t>随着</w:t>
      </w:r>
      <w:r w:rsidR="00882CC2">
        <w:rPr>
          <w:rFonts w:ascii="宋体" w:hAnsi="宋体" w:hint="eastAsia"/>
          <w:sz w:val="24"/>
        </w:rPr>
        <w:t>Internet</w:t>
      </w:r>
      <w:r w:rsidR="00882CC2">
        <w:rPr>
          <w:rFonts w:ascii="宋体" w:hAnsi="宋体" w:hint="eastAsia"/>
          <w:sz w:val="24"/>
        </w:rPr>
        <w:t>的不断发展和普及，互联网和传统的行业结合也越来越密切，对传统工作的改造也是越来越频繁。公司考勤是公司员工的一项重要考核指标，是评估每个员工的重要标准，传统的人工考勤有很多的弊端，基于</w:t>
      </w:r>
      <w:r w:rsidR="00882CC2">
        <w:rPr>
          <w:rFonts w:ascii="宋体" w:hAnsi="宋体" w:hint="eastAsia"/>
          <w:sz w:val="24"/>
        </w:rPr>
        <w:t>web</w:t>
      </w:r>
      <w:r w:rsidR="00882CC2">
        <w:rPr>
          <w:rFonts w:ascii="宋体" w:hAnsi="宋体" w:hint="eastAsia"/>
          <w:sz w:val="24"/>
        </w:rPr>
        <w:t>的公司考勤系统能够改善和解决这些弊端。所以本次毕业设计就是开发一款基于</w:t>
      </w:r>
      <w:r w:rsidR="00882CC2">
        <w:rPr>
          <w:rFonts w:ascii="宋体" w:hAnsi="宋体" w:hint="eastAsia"/>
          <w:sz w:val="24"/>
        </w:rPr>
        <w:t>web</w:t>
      </w:r>
      <w:r w:rsidR="00882CC2">
        <w:rPr>
          <w:rFonts w:ascii="宋体" w:hAnsi="宋体" w:hint="eastAsia"/>
          <w:sz w:val="24"/>
        </w:rPr>
        <w:t>的公司考勤系统。</w:t>
      </w:r>
    </w:p>
    <w:p w:rsidR="003F264E" w:rsidRDefault="00882CC2">
      <w:pPr>
        <w:spacing w:line="400" w:lineRule="exact"/>
        <w:ind w:firstLine="420"/>
        <w:rPr>
          <w:rFonts w:ascii="宋体" w:hAnsi="宋体"/>
          <w:sz w:val="24"/>
        </w:rPr>
      </w:pPr>
      <w:r>
        <w:rPr>
          <w:rFonts w:ascii="宋体" w:hAnsi="宋体" w:hint="eastAsia"/>
          <w:sz w:val="24"/>
        </w:rPr>
        <w:t>此次毕业设计的系统使用的是</w:t>
      </w:r>
      <w:r>
        <w:rPr>
          <w:rFonts w:ascii="宋体" w:hAnsi="宋体" w:hint="eastAsia"/>
          <w:sz w:val="24"/>
        </w:rPr>
        <w:t>Browser/Server</w:t>
      </w:r>
      <w:r>
        <w:rPr>
          <w:rFonts w:ascii="宋体" w:hAnsi="宋体" w:hint="eastAsia"/>
          <w:sz w:val="24"/>
        </w:rPr>
        <w:t>（</w:t>
      </w:r>
      <w:r>
        <w:rPr>
          <w:rFonts w:ascii="宋体" w:hAnsi="宋体" w:hint="eastAsia"/>
          <w:sz w:val="24"/>
        </w:rPr>
        <w:t>B/S</w:t>
      </w:r>
      <w:r>
        <w:rPr>
          <w:rFonts w:ascii="宋体" w:hAnsi="宋体" w:hint="eastAsia"/>
          <w:sz w:val="24"/>
        </w:rPr>
        <w:t>）模式。在技术方面主要使用了</w:t>
      </w:r>
      <w:r>
        <w:rPr>
          <w:rFonts w:ascii="宋体" w:hAnsi="宋体" w:hint="eastAsia"/>
          <w:sz w:val="24"/>
        </w:rPr>
        <w:t>Java</w:t>
      </w:r>
      <w:r>
        <w:rPr>
          <w:rFonts w:ascii="宋体" w:hAnsi="宋体" w:hint="eastAsia"/>
          <w:sz w:val="24"/>
        </w:rPr>
        <w:t>语言开发、</w:t>
      </w:r>
      <w:proofErr w:type="spellStart"/>
      <w:r>
        <w:rPr>
          <w:rFonts w:ascii="宋体" w:hAnsi="宋体" w:hint="eastAsia"/>
          <w:sz w:val="24"/>
        </w:rPr>
        <w:t>mysql</w:t>
      </w:r>
      <w:proofErr w:type="spellEnd"/>
      <w:r>
        <w:rPr>
          <w:rFonts w:ascii="宋体" w:hAnsi="宋体" w:hint="eastAsia"/>
          <w:sz w:val="24"/>
        </w:rPr>
        <w:t>数据库做数据持久化操作，还使用了</w:t>
      </w:r>
      <w:r>
        <w:rPr>
          <w:rFonts w:ascii="宋体" w:hAnsi="宋体" w:hint="eastAsia"/>
          <w:sz w:val="24"/>
        </w:rPr>
        <w:t>Spring</w:t>
      </w:r>
      <w:r>
        <w:rPr>
          <w:rFonts w:ascii="宋体" w:hAnsi="宋体" w:hint="eastAsia"/>
          <w:sz w:val="24"/>
        </w:rPr>
        <w:t>、</w:t>
      </w:r>
      <w:proofErr w:type="spellStart"/>
      <w:r>
        <w:rPr>
          <w:rFonts w:ascii="宋体" w:hAnsi="宋体" w:hint="eastAsia"/>
          <w:sz w:val="24"/>
        </w:rPr>
        <w:t>SpringMVC</w:t>
      </w:r>
      <w:proofErr w:type="spellEnd"/>
      <w:r>
        <w:rPr>
          <w:rFonts w:ascii="宋体" w:hAnsi="宋体" w:hint="eastAsia"/>
          <w:sz w:val="24"/>
        </w:rPr>
        <w:t>、</w:t>
      </w:r>
      <w:proofErr w:type="spellStart"/>
      <w:r>
        <w:rPr>
          <w:rFonts w:ascii="宋体" w:hAnsi="宋体" w:hint="eastAsia"/>
          <w:sz w:val="24"/>
        </w:rPr>
        <w:t>Mybatis</w:t>
      </w:r>
      <w:proofErr w:type="spellEnd"/>
      <w:r>
        <w:rPr>
          <w:rFonts w:ascii="宋体" w:hAnsi="宋体" w:hint="eastAsia"/>
          <w:sz w:val="24"/>
        </w:rPr>
        <w:t>框架。前端所</w:t>
      </w:r>
      <w:r>
        <w:rPr>
          <w:rFonts w:ascii="宋体" w:hAnsi="宋体" w:hint="eastAsia"/>
          <w:sz w:val="24"/>
        </w:rPr>
        <w:t>使用的主要技术和语言是</w:t>
      </w:r>
      <w:proofErr w:type="spellStart"/>
      <w:r>
        <w:rPr>
          <w:rFonts w:ascii="宋体" w:hAnsi="宋体" w:hint="eastAsia"/>
          <w:sz w:val="24"/>
        </w:rPr>
        <w:t>css</w:t>
      </w:r>
      <w:proofErr w:type="spellEnd"/>
      <w:r>
        <w:rPr>
          <w:rFonts w:ascii="宋体" w:hAnsi="宋体" w:hint="eastAsia"/>
          <w:sz w:val="24"/>
        </w:rPr>
        <w:t>，</w:t>
      </w:r>
      <w:proofErr w:type="spellStart"/>
      <w:r>
        <w:rPr>
          <w:rFonts w:ascii="宋体" w:hAnsi="宋体" w:hint="eastAsia"/>
          <w:sz w:val="24"/>
        </w:rPr>
        <w:t>js</w:t>
      </w:r>
      <w:proofErr w:type="spellEnd"/>
      <w:r>
        <w:rPr>
          <w:rFonts w:ascii="宋体" w:hAnsi="宋体" w:hint="eastAsia"/>
          <w:sz w:val="24"/>
        </w:rPr>
        <w:t>，</w:t>
      </w:r>
      <w:r>
        <w:rPr>
          <w:rFonts w:ascii="宋体" w:hAnsi="宋体" w:hint="eastAsia"/>
          <w:sz w:val="24"/>
        </w:rPr>
        <w:t>HTML</w:t>
      </w:r>
      <w:r>
        <w:rPr>
          <w:rFonts w:ascii="宋体" w:hAnsi="宋体" w:hint="eastAsia"/>
          <w:sz w:val="24"/>
        </w:rPr>
        <w:t>。主要的功能包括打卡、个人中心、公司员工、公司部门、角色管理、部门管理、我的考勤、部门资料、请假管理。</w:t>
      </w:r>
    </w:p>
    <w:p w:rsidR="003F264E" w:rsidRDefault="00882CC2">
      <w:pPr>
        <w:spacing w:line="400" w:lineRule="exact"/>
        <w:ind w:firstLine="420"/>
        <w:rPr>
          <w:rFonts w:ascii="宋体" w:hAnsi="宋体"/>
          <w:sz w:val="24"/>
        </w:rPr>
      </w:pPr>
      <w:r>
        <w:rPr>
          <w:rFonts w:ascii="宋体" w:hAnsi="宋体" w:hint="eastAsia"/>
          <w:sz w:val="24"/>
        </w:rPr>
        <w:t>本论文从介绍互联网的发展背景以及互联网和传统行业的结合入手，分析了基于</w:t>
      </w:r>
      <w:r>
        <w:rPr>
          <w:rFonts w:ascii="宋体" w:hAnsi="宋体" w:hint="eastAsia"/>
          <w:sz w:val="24"/>
        </w:rPr>
        <w:t>web</w:t>
      </w:r>
      <w:r>
        <w:rPr>
          <w:rFonts w:ascii="宋体" w:hAnsi="宋体" w:hint="eastAsia"/>
          <w:sz w:val="24"/>
        </w:rPr>
        <w:t>的考勤系统的可行性，阐述了设计的整体结构和各个功能模块，然后详细的介绍了各个模块的功能设计。</w:t>
      </w:r>
    </w:p>
    <w:p w:rsidR="003F264E" w:rsidRDefault="00882CC2">
      <w:pPr>
        <w:spacing w:line="400" w:lineRule="exact"/>
        <w:rPr>
          <w:rFonts w:ascii="宋体" w:hAnsi="宋体"/>
          <w:sz w:val="24"/>
        </w:rPr>
      </w:pPr>
      <w:r>
        <w:rPr>
          <w:rFonts w:ascii="宋体" w:hAnsi="宋体" w:hint="eastAsia"/>
          <w:sz w:val="24"/>
        </w:rPr>
        <w:t>关键字：互联网、考勤、</w:t>
      </w:r>
      <w:r>
        <w:rPr>
          <w:rFonts w:ascii="宋体" w:hAnsi="宋体" w:hint="eastAsia"/>
          <w:sz w:val="24"/>
        </w:rPr>
        <w:t>B/S</w:t>
      </w:r>
      <w:r>
        <w:rPr>
          <w:rFonts w:ascii="宋体" w:hAnsi="宋体" w:hint="eastAsia"/>
          <w:sz w:val="24"/>
        </w:rPr>
        <w:t>模式、</w:t>
      </w:r>
      <w:r>
        <w:rPr>
          <w:rFonts w:ascii="宋体" w:hAnsi="宋体" w:hint="eastAsia"/>
          <w:sz w:val="24"/>
        </w:rPr>
        <w:t>Java</w:t>
      </w:r>
    </w:p>
    <w:p w:rsidR="00D73DCD" w:rsidRDefault="00D73DCD">
      <w:pPr>
        <w:widowControl/>
        <w:jc w:val="left"/>
        <w:rPr>
          <w:ins w:id="12" w:author="simon" w:date="2018-05-21T13:59:00Z"/>
          <w:rFonts w:ascii="宋体" w:hAnsi="宋体"/>
          <w:b/>
          <w:bCs/>
          <w:sz w:val="32"/>
          <w:szCs w:val="32"/>
        </w:rPr>
      </w:pPr>
      <w:ins w:id="13" w:author="simon" w:date="2018-05-21T13:59:00Z">
        <w:r>
          <w:rPr>
            <w:rFonts w:ascii="宋体" w:hAnsi="宋体"/>
            <w:b/>
            <w:bCs/>
            <w:sz w:val="32"/>
            <w:szCs w:val="32"/>
          </w:rPr>
          <w:br w:type="page"/>
        </w:r>
      </w:ins>
    </w:p>
    <w:p w:rsidR="00D73DCD" w:rsidRDefault="00D73DCD" w:rsidP="00D73DCD">
      <w:pPr>
        <w:widowControl/>
        <w:jc w:val="left"/>
        <w:rPr>
          <w:ins w:id="14" w:author="simon" w:date="2018-05-21T13:59:00Z"/>
          <w:rFonts w:ascii="宋体" w:hAnsi="宋体" w:hint="eastAsia"/>
          <w:b/>
          <w:bCs/>
          <w:sz w:val="32"/>
          <w:szCs w:val="32"/>
        </w:rPr>
        <w:pPrChange w:id="15" w:author="simon" w:date="2018-05-21T13:59:00Z">
          <w:pPr>
            <w:jc w:val="center"/>
          </w:pPr>
        </w:pPrChange>
      </w:pPr>
      <w:proofErr w:type="spellStart"/>
      <w:ins w:id="16" w:author="simon" w:date="2018-05-21T13:59:00Z">
        <w:r>
          <w:rPr>
            <w:rFonts w:ascii="宋体" w:hAnsi="宋体" w:hint="eastAsia"/>
            <w:b/>
            <w:bCs/>
            <w:sz w:val="32"/>
            <w:szCs w:val="32"/>
          </w:rPr>
          <w:lastRenderedPageBreak/>
          <w:t>xxxxxxxxxxxxxxxxxxxxxxxxxxxxxxxxxxxxx</w:t>
        </w:r>
        <w:proofErr w:type="spellEnd"/>
      </w:ins>
    </w:p>
    <w:p w:rsidR="003F264E" w:rsidRDefault="00882CC2">
      <w:pPr>
        <w:jc w:val="center"/>
        <w:rPr>
          <w:rFonts w:ascii="宋体" w:hAnsi="宋体"/>
          <w:b/>
          <w:bCs/>
          <w:sz w:val="32"/>
          <w:szCs w:val="32"/>
        </w:rPr>
      </w:pPr>
      <w:r>
        <w:rPr>
          <w:rFonts w:ascii="宋体" w:hAnsi="宋体" w:hint="eastAsia"/>
          <w:b/>
          <w:bCs/>
          <w:sz w:val="32"/>
          <w:szCs w:val="32"/>
        </w:rPr>
        <w:t>Abstract</w:t>
      </w:r>
    </w:p>
    <w:p w:rsidR="003F264E" w:rsidRDefault="00882CC2">
      <w:pPr>
        <w:spacing w:line="400" w:lineRule="exact"/>
        <w:ind w:firstLine="420"/>
        <w:rPr>
          <w:rFonts w:ascii="宋体" w:hAnsi="宋体"/>
          <w:sz w:val="24"/>
        </w:rPr>
      </w:pPr>
      <w:r>
        <w:rPr>
          <w:rFonts w:ascii="宋体" w:hAnsi="宋体" w:hint="eastAsia"/>
          <w:sz w:val="24"/>
        </w:rPr>
        <w:t>With the continuous development and popularization of Internet, th</w:t>
      </w:r>
      <w:r>
        <w:rPr>
          <w:rFonts w:ascii="宋体" w:hAnsi="宋体" w:hint="eastAsia"/>
          <w:sz w:val="24"/>
        </w:rPr>
        <w:t>e integration of the Internet and traditional industries is becoming more and more close, and the transformation of traditional work is becoming more frequent. The company attendance is an important evaluation index for the employees, and it is an importan</w:t>
      </w:r>
      <w:r>
        <w:rPr>
          <w:rFonts w:ascii="宋体" w:hAnsi="宋体" w:hint="eastAsia"/>
          <w:sz w:val="24"/>
        </w:rPr>
        <w:t>t standard for evaluating each employee. There are many disadvantages in the traditional manual attendance. The company attendance system based on Web can improve and solve these disadvantages. Therefore, this design is to develop a company attendance syst</w:t>
      </w:r>
      <w:r>
        <w:rPr>
          <w:rFonts w:ascii="宋体" w:hAnsi="宋体" w:hint="eastAsia"/>
          <w:sz w:val="24"/>
        </w:rPr>
        <w:t>em based on Web.</w:t>
      </w:r>
    </w:p>
    <w:p w:rsidR="003F264E" w:rsidRDefault="00882CC2">
      <w:pPr>
        <w:spacing w:line="400" w:lineRule="exact"/>
        <w:ind w:firstLine="420"/>
        <w:rPr>
          <w:rFonts w:ascii="宋体" w:hAnsi="宋体"/>
          <w:sz w:val="24"/>
        </w:rPr>
      </w:pPr>
      <w:r>
        <w:rPr>
          <w:rFonts w:ascii="宋体" w:hAnsi="宋体" w:hint="eastAsia"/>
          <w:sz w:val="24"/>
        </w:rPr>
        <w:t xml:space="preserve">The system is a Browser/Server (B/S) mode attendance system. In terms of technology, Java language is used mainly, </w:t>
      </w:r>
      <w:proofErr w:type="spellStart"/>
      <w:r>
        <w:rPr>
          <w:rFonts w:ascii="宋体" w:hAnsi="宋体" w:hint="eastAsia"/>
          <w:sz w:val="24"/>
        </w:rPr>
        <w:t>MySQL</w:t>
      </w:r>
      <w:proofErr w:type="spellEnd"/>
      <w:r>
        <w:rPr>
          <w:rFonts w:ascii="宋体" w:hAnsi="宋体" w:hint="eastAsia"/>
          <w:sz w:val="24"/>
        </w:rPr>
        <w:t xml:space="preserve"> database is used to do data persistence, and Spring, </w:t>
      </w:r>
      <w:proofErr w:type="spellStart"/>
      <w:r>
        <w:rPr>
          <w:rFonts w:ascii="宋体" w:hAnsi="宋体" w:hint="eastAsia"/>
          <w:sz w:val="24"/>
        </w:rPr>
        <w:t>SpringMVC</w:t>
      </w:r>
      <w:proofErr w:type="spellEnd"/>
      <w:r>
        <w:rPr>
          <w:rFonts w:ascii="宋体" w:hAnsi="宋体" w:hint="eastAsia"/>
          <w:sz w:val="24"/>
        </w:rPr>
        <w:t xml:space="preserve"> and </w:t>
      </w:r>
      <w:proofErr w:type="spellStart"/>
      <w:r>
        <w:rPr>
          <w:rFonts w:ascii="宋体" w:hAnsi="宋体" w:hint="eastAsia"/>
          <w:sz w:val="24"/>
        </w:rPr>
        <w:t>Mybatis</w:t>
      </w:r>
      <w:proofErr w:type="spellEnd"/>
      <w:r>
        <w:rPr>
          <w:rFonts w:ascii="宋体" w:hAnsi="宋体" w:hint="eastAsia"/>
          <w:sz w:val="24"/>
        </w:rPr>
        <w:t xml:space="preserve"> frameworks are also used. The front end is </w:t>
      </w:r>
      <w:r>
        <w:rPr>
          <w:rFonts w:ascii="宋体" w:hAnsi="宋体" w:hint="eastAsia"/>
          <w:sz w:val="24"/>
        </w:rPr>
        <w:t>mainly used in CSS, JS, HTML and other technologies. The main functions include punch card, personal center, company staff, company department, role management, department management, my attendance, departmental information and leave management.</w:t>
      </w:r>
    </w:p>
    <w:p w:rsidR="003F264E" w:rsidRDefault="00882CC2">
      <w:pPr>
        <w:spacing w:line="400" w:lineRule="exact"/>
        <w:ind w:firstLine="420"/>
        <w:rPr>
          <w:rFonts w:ascii="宋体" w:hAnsi="宋体"/>
          <w:sz w:val="24"/>
        </w:rPr>
      </w:pPr>
      <w:r>
        <w:rPr>
          <w:rFonts w:ascii="宋体" w:hAnsi="宋体" w:hint="eastAsia"/>
          <w:sz w:val="24"/>
        </w:rPr>
        <w:t>This paper</w:t>
      </w:r>
      <w:r>
        <w:rPr>
          <w:rFonts w:ascii="宋体" w:hAnsi="宋体" w:hint="eastAsia"/>
          <w:sz w:val="24"/>
        </w:rPr>
        <w:t xml:space="preserve"> begins with the introduction of the development background of the Internet and the combination of the Internet and the traditional industry, analyzes the feasibility of the attendance system based on Web, expounds the overall structure of the design and v</w:t>
      </w:r>
      <w:r>
        <w:rPr>
          <w:rFonts w:ascii="宋体" w:hAnsi="宋体" w:hint="eastAsia"/>
          <w:sz w:val="24"/>
        </w:rPr>
        <w:t>arious functional modules, and then introduces the functional design of each module in detail.</w:t>
      </w:r>
    </w:p>
    <w:p w:rsidR="003F264E" w:rsidRDefault="00882CC2">
      <w:r>
        <w:rPr>
          <w:rFonts w:hint="eastAsia"/>
        </w:rPr>
        <w:t>Keywords: Internet, attendance, B/S mode, Java</w:t>
      </w:r>
    </w:p>
    <w:p w:rsidR="003F264E" w:rsidRDefault="003F264E"/>
    <w:p w:rsidR="003F264E" w:rsidRDefault="003F264E"/>
    <w:p w:rsidR="003F264E" w:rsidRDefault="003F264E"/>
    <w:p w:rsidR="003F264E" w:rsidRDefault="003F264E"/>
    <w:p w:rsidR="003F264E" w:rsidRDefault="003F264E"/>
    <w:p w:rsidR="003F264E" w:rsidDel="00D73DCD" w:rsidRDefault="003F264E">
      <w:pPr>
        <w:rPr>
          <w:del w:id="17" w:author="simon" w:date="2018-05-21T13:59:00Z"/>
        </w:rPr>
      </w:pPr>
    </w:p>
    <w:p w:rsidR="003F264E" w:rsidDel="00D73DCD" w:rsidRDefault="003F264E">
      <w:pPr>
        <w:rPr>
          <w:del w:id="18" w:author="simon" w:date="2018-05-21T13:59:00Z"/>
        </w:rPr>
      </w:pPr>
    </w:p>
    <w:p w:rsidR="003F264E" w:rsidDel="00D73DCD" w:rsidRDefault="003F264E">
      <w:pPr>
        <w:rPr>
          <w:del w:id="19" w:author="simon" w:date="2018-05-21T13:59:00Z"/>
        </w:rPr>
      </w:pPr>
    </w:p>
    <w:p w:rsidR="003F264E" w:rsidDel="00D73DCD" w:rsidRDefault="003F264E">
      <w:pPr>
        <w:rPr>
          <w:del w:id="20" w:author="simon" w:date="2018-05-21T13:59:00Z"/>
        </w:rPr>
      </w:pPr>
    </w:p>
    <w:p w:rsidR="003F264E" w:rsidDel="00D73DCD" w:rsidRDefault="003F264E">
      <w:pPr>
        <w:rPr>
          <w:del w:id="21" w:author="simon" w:date="2018-05-21T13:59:00Z"/>
        </w:rPr>
      </w:pPr>
    </w:p>
    <w:p w:rsidR="003F264E" w:rsidDel="00D73DCD" w:rsidRDefault="003F264E">
      <w:pPr>
        <w:rPr>
          <w:del w:id="22" w:author="simon" w:date="2018-05-21T13:59:00Z"/>
        </w:rPr>
      </w:pPr>
    </w:p>
    <w:p w:rsidR="003F264E" w:rsidDel="00D73DCD" w:rsidRDefault="003F264E">
      <w:pPr>
        <w:rPr>
          <w:del w:id="23" w:author="simon" w:date="2018-05-21T13:59:00Z"/>
        </w:rPr>
      </w:pPr>
    </w:p>
    <w:p w:rsidR="003F264E" w:rsidDel="00D73DCD" w:rsidRDefault="003F264E">
      <w:pPr>
        <w:rPr>
          <w:del w:id="24" w:author="simon" w:date="2018-05-21T13:59:00Z"/>
        </w:rPr>
      </w:pPr>
    </w:p>
    <w:p w:rsidR="003F264E" w:rsidDel="00D73DCD" w:rsidRDefault="003F264E">
      <w:pPr>
        <w:rPr>
          <w:del w:id="25" w:author="simon" w:date="2018-05-21T13:59:00Z"/>
        </w:rPr>
      </w:pPr>
    </w:p>
    <w:p w:rsidR="003F264E" w:rsidDel="00D73DCD" w:rsidRDefault="003F264E">
      <w:pPr>
        <w:rPr>
          <w:del w:id="26" w:author="simon" w:date="2018-05-21T13:59:00Z"/>
        </w:rPr>
      </w:pPr>
    </w:p>
    <w:p w:rsidR="003F264E" w:rsidDel="00D73DCD" w:rsidRDefault="003F264E">
      <w:pPr>
        <w:rPr>
          <w:del w:id="27" w:author="simon" w:date="2018-05-21T13:59:00Z"/>
        </w:rPr>
      </w:pPr>
    </w:p>
    <w:p w:rsidR="003F264E" w:rsidDel="00D73DCD" w:rsidRDefault="003F264E">
      <w:pPr>
        <w:rPr>
          <w:del w:id="28" w:author="simon" w:date="2018-05-21T13:59:00Z"/>
        </w:rPr>
      </w:pPr>
    </w:p>
    <w:p w:rsidR="003F264E" w:rsidDel="00D73DCD" w:rsidRDefault="003F264E">
      <w:pPr>
        <w:rPr>
          <w:del w:id="29" w:author="simon" w:date="2018-05-21T13:59:00Z"/>
        </w:rPr>
      </w:pPr>
    </w:p>
    <w:p w:rsidR="003F264E" w:rsidDel="00D73DCD" w:rsidRDefault="003F264E">
      <w:pPr>
        <w:rPr>
          <w:del w:id="30" w:author="simon" w:date="2018-05-21T13:59:00Z"/>
        </w:rPr>
      </w:pPr>
    </w:p>
    <w:p w:rsidR="003F264E" w:rsidDel="00D73DCD" w:rsidRDefault="003F264E">
      <w:pPr>
        <w:rPr>
          <w:del w:id="31" w:author="simon" w:date="2018-05-21T13:59:00Z"/>
        </w:rPr>
      </w:pPr>
    </w:p>
    <w:p w:rsidR="003F264E" w:rsidDel="00D73DCD" w:rsidRDefault="003F264E">
      <w:pPr>
        <w:rPr>
          <w:del w:id="32" w:author="simon" w:date="2018-05-21T13:59:00Z"/>
        </w:rPr>
      </w:pPr>
    </w:p>
    <w:p w:rsidR="003F264E" w:rsidDel="00D73DCD" w:rsidRDefault="003F264E">
      <w:pPr>
        <w:rPr>
          <w:del w:id="33" w:author="simon" w:date="2018-05-21T13:59:00Z"/>
        </w:rPr>
      </w:pPr>
    </w:p>
    <w:p w:rsidR="003F264E" w:rsidDel="00D73DCD" w:rsidRDefault="003F264E">
      <w:pPr>
        <w:rPr>
          <w:del w:id="34" w:author="simon" w:date="2018-05-21T13:59:00Z"/>
        </w:rPr>
      </w:pPr>
    </w:p>
    <w:p w:rsidR="003F264E" w:rsidDel="00D73DCD" w:rsidRDefault="003F264E">
      <w:pPr>
        <w:rPr>
          <w:del w:id="35" w:author="simon" w:date="2018-05-21T13:59:00Z"/>
        </w:rPr>
      </w:pPr>
    </w:p>
    <w:p w:rsidR="003F264E" w:rsidDel="00D73DCD" w:rsidRDefault="003F264E">
      <w:pPr>
        <w:rPr>
          <w:del w:id="36" w:author="simon" w:date="2018-05-21T13:59:00Z"/>
        </w:rPr>
      </w:pPr>
    </w:p>
    <w:p w:rsidR="003F264E" w:rsidDel="00D73DCD" w:rsidRDefault="003F264E">
      <w:pPr>
        <w:rPr>
          <w:del w:id="37" w:author="simon" w:date="2018-05-21T13:59:00Z"/>
        </w:rPr>
      </w:pPr>
    </w:p>
    <w:p w:rsidR="003F264E" w:rsidDel="00D73DCD" w:rsidRDefault="003F264E">
      <w:pPr>
        <w:rPr>
          <w:del w:id="38" w:author="simon" w:date="2018-05-21T13:59:00Z"/>
        </w:rPr>
      </w:pPr>
    </w:p>
    <w:p w:rsidR="003F264E" w:rsidDel="00D73DCD" w:rsidRDefault="003F264E">
      <w:pPr>
        <w:rPr>
          <w:del w:id="39" w:author="simon" w:date="2018-05-21T13:59:00Z"/>
        </w:rPr>
      </w:pPr>
    </w:p>
    <w:p w:rsidR="003F264E" w:rsidDel="00D73DCD" w:rsidRDefault="003F264E">
      <w:pPr>
        <w:rPr>
          <w:del w:id="40" w:author="simon" w:date="2018-05-21T13:59:00Z"/>
        </w:rPr>
      </w:pPr>
    </w:p>
    <w:p w:rsidR="003F264E" w:rsidDel="00D73DCD" w:rsidRDefault="003F264E">
      <w:pPr>
        <w:rPr>
          <w:del w:id="41" w:author="simon" w:date="2018-05-21T13:59:00Z"/>
        </w:rPr>
      </w:pPr>
    </w:p>
    <w:p w:rsidR="003F264E" w:rsidRDefault="003F264E"/>
    <w:p w:rsidR="003F264E" w:rsidRDefault="003F264E"/>
    <w:p w:rsidR="003F264E" w:rsidRDefault="003F264E"/>
    <w:p w:rsidR="003F264E" w:rsidRDefault="003F264E"/>
    <w:p w:rsidR="003F264E" w:rsidRDefault="003F264E"/>
    <w:p w:rsidR="003F264E" w:rsidRDefault="003F264E"/>
    <w:p w:rsidR="003F264E" w:rsidRDefault="00882CC2">
      <w:pPr>
        <w:pStyle w:val="1"/>
        <w:numPr>
          <w:ilvl w:val="0"/>
          <w:numId w:val="0"/>
        </w:numPr>
        <w:spacing w:line="400" w:lineRule="exact"/>
        <w:rPr>
          <w:sz w:val="30"/>
          <w:szCs w:val="30"/>
        </w:rPr>
      </w:pPr>
      <w:r>
        <w:rPr>
          <w:rFonts w:hint="eastAsia"/>
          <w:sz w:val="30"/>
          <w:szCs w:val="30"/>
        </w:rPr>
        <w:lastRenderedPageBreak/>
        <w:t>1.</w:t>
      </w:r>
      <w:r>
        <w:rPr>
          <w:rFonts w:hint="eastAsia"/>
          <w:sz w:val="30"/>
          <w:szCs w:val="30"/>
        </w:rPr>
        <w:t>引言</w:t>
      </w:r>
    </w:p>
    <w:p w:rsidR="003F264E" w:rsidRDefault="00882CC2">
      <w:pPr>
        <w:pStyle w:val="2"/>
        <w:numPr>
          <w:ilvl w:val="1"/>
          <w:numId w:val="0"/>
        </w:numPr>
        <w:spacing w:line="400" w:lineRule="exact"/>
        <w:ind w:firstLineChars="100" w:firstLine="281"/>
        <w:rPr>
          <w:sz w:val="28"/>
          <w:szCs w:val="28"/>
        </w:rPr>
      </w:pPr>
      <w:r>
        <w:rPr>
          <w:rFonts w:hint="eastAsia"/>
          <w:sz w:val="28"/>
          <w:szCs w:val="28"/>
        </w:rPr>
        <w:t>1.1</w:t>
      </w:r>
      <w:r>
        <w:rPr>
          <w:rFonts w:hint="eastAsia"/>
          <w:sz w:val="28"/>
          <w:szCs w:val="28"/>
        </w:rPr>
        <w:t>课题背景</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互联网从诞生之后发展很快，各行各业基本上都被互联网颠覆和改造。到现在为止很多公司的管理互联网化和互联网紧密的结合了。市面上也出现了很多</w:t>
      </w:r>
      <w:r>
        <w:rPr>
          <w:rFonts w:asciiTheme="minorEastAsia" w:eastAsiaTheme="minorEastAsia" w:hAnsiTheme="minorEastAsia" w:cstheme="minorEastAsia" w:hint="eastAsia"/>
          <w:sz w:val="24"/>
        </w:rPr>
        <w:t>CRM</w:t>
      </w:r>
      <w:r>
        <w:rPr>
          <w:rFonts w:asciiTheme="minorEastAsia" w:eastAsiaTheme="minorEastAsia" w:hAnsiTheme="minorEastAsia" w:cstheme="minorEastAsia" w:hint="eastAsia"/>
          <w:sz w:val="24"/>
        </w:rPr>
        <w:t>软件来辅助公司进行管理和发展。理所当然公司考勤也由传统的人工方式转为了线上考勤。基于</w:t>
      </w:r>
      <w:r>
        <w:rPr>
          <w:rFonts w:asciiTheme="minorEastAsia" w:eastAsiaTheme="minorEastAsia" w:hAnsiTheme="minorEastAsia" w:cstheme="minorEastAsia" w:hint="eastAsia"/>
          <w:sz w:val="24"/>
        </w:rPr>
        <w:t>web</w:t>
      </w:r>
      <w:r>
        <w:rPr>
          <w:rFonts w:asciiTheme="minorEastAsia" w:eastAsiaTheme="minorEastAsia" w:hAnsiTheme="minorEastAsia" w:cstheme="minorEastAsia" w:hint="eastAsia"/>
          <w:sz w:val="24"/>
        </w:rPr>
        <w:t>的考勤系统是将公司的考勤从线下迁移到线上，在互联网上操作，将考勤记录的信息存持久化到数据库。相比如传统的考勤有如下优势，信息存储方便，降低了人工的工作量提高了效率，利用互联网强大的计算功能也使得统计分析信息更加容易，使原本枯燥的工作变得有趣了。同时保证了考勤信息的公开和透明。</w:t>
      </w:r>
    </w:p>
    <w:p w:rsidR="003F264E" w:rsidRDefault="00882CC2">
      <w:pPr>
        <w:pStyle w:val="2"/>
        <w:numPr>
          <w:ilvl w:val="1"/>
          <w:numId w:val="0"/>
        </w:numPr>
        <w:spacing w:line="400" w:lineRule="atLeast"/>
        <w:ind w:firstLineChars="100" w:firstLine="281"/>
        <w:rPr>
          <w:sz w:val="28"/>
          <w:szCs w:val="28"/>
        </w:rPr>
      </w:pPr>
      <w:r>
        <w:rPr>
          <w:rFonts w:hint="eastAsia"/>
          <w:sz w:val="28"/>
          <w:szCs w:val="28"/>
        </w:rPr>
        <w:t>1.</w:t>
      </w:r>
      <w:r>
        <w:rPr>
          <w:rFonts w:hint="eastAsia"/>
          <w:sz w:val="28"/>
          <w:szCs w:val="28"/>
        </w:rPr>
        <w:t>2</w:t>
      </w:r>
      <w:r>
        <w:rPr>
          <w:rFonts w:hint="eastAsia"/>
          <w:sz w:val="28"/>
          <w:szCs w:val="28"/>
        </w:rPr>
        <w:t>国内外研究现状</w:t>
      </w:r>
    </w:p>
    <w:p w:rsidR="003F264E" w:rsidRDefault="00882CC2">
      <w:pPr>
        <w:spacing w:line="400" w:lineRule="atLeas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互联网起源于欧美国家，从</w:t>
      </w:r>
      <w:r>
        <w:rPr>
          <w:rFonts w:asciiTheme="minorEastAsia" w:eastAsiaTheme="minorEastAsia" w:hAnsiTheme="minorEastAsia" w:cstheme="minorEastAsia" w:hint="eastAsia"/>
          <w:sz w:val="24"/>
        </w:rPr>
        <w:t>2000</w:t>
      </w:r>
      <w:r>
        <w:rPr>
          <w:rFonts w:asciiTheme="minorEastAsia" w:eastAsiaTheme="minorEastAsia" w:hAnsiTheme="minorEastAsia" w:cstheme="minorEastAsia" w:hint="eastAsia"/>
          <w:sz w:val="24"/>
        </w:rPr>
        <w:t>年左右互联网才算真正意义上的走进了中国，所以中国的互联网的起步较为迟缓。互联网对传统行业的改造也落后于国外，国外公司考勤技术已经成熟，这一功能是归入了企业资源管理即</w:t>
      </w:r>
      <w:r>
        <w:rPr>
          <w:rFonts w:asciiTheme="minorEastAsia" w:eastAsiaTheme="minorEastAsia" w:hAnsiTheme="minorEastAsia" w:cstheme="minorEastAsia" w:hint="eastAsia"/>
          <w:sz w:val="24"/>
        </w:rPr>
        <w:t>ERP</w:t>
      </w:r>
      <w:r>
        <w:rPr>
          <w:rFonts w:asciiTheme="minorEastAsia" w:eastAsiaTheme="minorEastAsia" w:hAnsiTheme="minorEastAsia" w:cstheme="minorEastAsia" w:hint="eastAsia"/>
          <w:sz w:val="24"/>
        </w:rPr>
        <w:t>，公司的一切管理都实现互联网化。中国的互联网目前发展很快，有着巨大的潜力。近几年中国的互联网技术飞速发展，已经达到了世界顶尖水平，国内有很多设计开发公司考勤的服务提供商。中国的企业在自动化这方面做得越来越好。</w:t>
      </w:r>
    </w:p>
    <w:p w:rsidR="003F264E" w:rsidRDefault="00882CC2">
      <w:pPr>
        <w:pStyle w:val="2"/>
        <w:numPr>
          <w:ilvl w:val="1"/>
          <w:numId w:val="0"/>
        </w:numPr>
        <w:spacing w:line="400" w:lineRule="atLeast"/>
        <w:ind w:firstLineChars="100" w:firstLine="281"/>
        <w:rPr>
          <w:sz w:val="28"/>
          <w:szCs w:val="28"/>
        </w:rPr>
      </w:pPr>
      <w:r>
        <w:rPr>
          <w:rFonts w:hint="eastAsia"/>
          <w:sz w:val="28"/>
          <w:szCs w:val="28"/>
        </w:rPr>
        <w:t>1.3</w:t>
      </w:r>
      <w:r>
        <w:rPr>
          <w:rFonts w:hint="eastAsia"/>
          <w:sz w:val="28"/>
          <w:szCs w:val="28"/>
        </w:rPr>
        <w:t>考勤系统的研究意义</w:t>
      </w:r>
    </w:p>
    <w:p w:rsidR="003F264E" w:rsidRDefault="00882CC2">
      <w:pPr>
        <w:spacing w:line="400" w:lineRule="atLeas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21</w:t>
      </w:r>
      <w:r>
        <w:rPr>
          <w:rFonts w:asciiTheme="minorEastAsia" w:eastAsiaTheme="minorEastAsia" w:hAnsiTheme="minorEastAsia" w:cstheme="minorEastAsia" w:hint="eastAsia"/>
          <w:sz w:val="24"/>
        </w:rPr>
        <w:t>世纪是技术快速更新的，产品快速迭代的，各行各业和互联网快速的结合能提高工作效率。通过对基于</w:t>
      </w:r>
      <w:r>
        <w:rPr>
          <w:rFonts w:asciiTheme="minorEastAsia" w:eastAsiaTheme="minorEastAsia" w:hAnsiTheme="minorEastAsia" w:cstheme="minorEastAsia" w:hint="eastAsia"/>
          <w:sz w:val="24"/>
        </w:rPr>
        <w:t>web</w:t>
      </w:r>
      <w:r>
        <w:rPr>
          <w:rFonts w:asciiTheme="minorEastAsia" w:eastAsiaTheme="minorEastAsia" w:hAnsiTheme="minorEastAsia" w:cstheme="minorEastAsia" w:hint="eastAsia"/>
          <w:sz w:val="24"/>
        </w:rPr>
        <w:t>的公司考勤系统的研究，能够更加深入的了解和体会互联网和传统行业的结合方式。考勤是公司的日常运营的一个部分，考勤系统和互联网的结合也为其它方面和互联网结合提供了一个参考。</w:t>
      </w:r>
    </w:p>
    <w:p w:rsidR="003F264E" w:rsidRDefault="00882CC2">
      <w:pPr>
        <w:pStyle w:val="1"/>
        <w:numPr>
          <w:ilvl w:val="0"/>
          <w:numId w:val="0"/>
        </w:numPr>
        <w:ind w:left="425" w:hanging="425"/>
      </w:pPr>
      <w:r>
        <w:rPr>
          <w:rFonts w:hint="eastAsia"/>
        </w:rPr>
        <w:t>2</w:t>
      </w:r>
      <w:r>
        <w:rPr>
          <w:rFonts w:hint="eastAsia"/>
        </w:rPr>
        <w:t>需求分析</w:t>
      </w:r>
    </w:p>
    <w:p w:rsidR="003F264E" w:rsidRDefault="00882CC2">
      <w:pPr>
        <w:pStyle w:val="2"/>
        <w:numPr>
          <w:ilvl w:val="1"/>
          <w:numId w:val="0"/>
        </w:numPr>
        <w:spacing w:line="400" w:lineRule="atLeast"/>
        <w:ind w:firstLineChars="100" w:firstLine="281"/>
        <w:rPr>
          <w:sz w:val="28"/>
          <w:szCs w:val="28"/>
        </w:rPr>
      </w:pPr>
      <w:r>
        <w:rPr>
          <w:rFonts w:hint="eastAsia"/>
          <w:sz w:val="28"/>
          <w:szCs w:val="28"/>
        </w:rPr>
        <w:t>2.1</w:t>
      </w:r>
      <w:r>
        <w:rPr>
          <w:rFonts w:hint="eastAsia"/>
          <w:sz w:val="28"/>
          <w:szCs w:val="28"/>
        </w:rPr>
        <w:t>系统定义</w:t>
      </w:r>
    </w:p>
    <w:p w:rsidR="003F264E" w:rsidRDefault="00882CC2">
      <w:r>
        <w:rPr>
          <w:rFonts w:hint="eastAsia"/>
        </w:rPr>
        <w:t>基于</w:t>
      </w:r>
      <w:r>
        <w:rPr>
          <w:rFonts w:hint="eastAsia"/>
        </w:rPr>
        <w:t>web</w:t>
      </w:r>
      <w:r>
        <w:rPr>
          <w:rFonts w:hint="eastAsia"/>
        </w:rPr>
        <w:t>的公司考勤系统的主要设计目的是帮助公司实现传统考勤向互联网的迁移，通过浏览器查看网页可以查询用户的考勤信息和一些数据的处理。</w:t>
      </w:r>
    </w:p>
    <w:p w:rsidR="003F264E" w:rsidRDefault="00882CC2">
      <w:pPr>
        <w:pStyle w:val="2"/>
        <w:numPr>
          <w:ilvl w:val="1"/>
          <w:numId w:val="0"/>
        </w:numPr>
        <w:spacing w:line="400" w:lineRule="atLeast"/>
        <w:ind w:firstLineChars="100" w:firstLine="281"/>
        <w:rPr>
          <w:sz w:val="28"/>
          <w:szCs w:val="28"/>
        </w:rPr>
      </w:pPr>
      <w:r>
        <w:rPr>
          <w:rFonts w:hint="eastAsia"/>
          <w:sz w:val="28"/>
          <w:szCs w:val="28"/>
        </w:rPr>
        <w:t>2.2</w:t>
      </w:r>
      <w:r>
        <w:rPr>
          <w:rFonts w:hint="eastAsia"/>
          <w:sz w:val="28"/>
          <w:szCs w:val="28"/>
        </w:rPr>
        <w:t>功能需求</w:t>
      </w:r>
    </w:p>
    <w:p w:rsidR="003F264E" w:rsidRDefault="00882CC2">
      <w:pPr>
        <w:pStyle w:val="3"/>
        <w:numPr>
          <w:ilvl w:val="2"/>
          <w:numId w:val="0"/>
        </w:numPr>
        <w:spacing w:line="400" w:lineRule="exact"/>
        <w:ind w:firstLineChars="200" w:firstLine="482"/>
        <w:rPr>
          <w:sz w:val="24"/>
        </w:rPr>
      </w:pPr>
      <w:r>
        <w:rPr>
          <w:rFonts w:hint="eastAsia"/>
          <w:sz w:val="24"/>
        </w:rPr>
        <w:t>2.2.1</w:t>
      </w:r>
      <w:r>
        <w:rPr>
          <w:rFonts w:hint="eastAsia"/>
          <w:sz w:val="24"/>
        </w:rPr>
        <w:t>基本功能需求</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登录功能：员工使用自己的账号和密码进行</w:t>
      </w:r>
      <w:r>
        <w:rPr>
          <w:rFonts w:asciiTheme="minorEastAsia" w:eastAsiaTheme="minorEastAsia" w:hAnsiTheme="minorEastAsia" w:cstheme="minorEastAsia" w:hint="eastAsia"/>
          <w:sz w:val="24"/>
        </w:rPr>
        <w:t>登录操作，只有输入正确的账号和密码才能够登录成功进入系统进行其它操作。</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打卡功能：用户在系统上实现打卡，签到操作记录出勤时间。</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个人信息修改功能：对个人的基本信息实现修改。</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考勤信息查看功能：对已经考勤的的信息进行查看。</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请假功能：因故不能上班的可以向上级请假。</w:t>
      </w:r>
    </w:p>
    <w:p w:rsidR="003F264E" w:rsidRDefault="00882CC2">
      <w:pPr>
        <w:pStyle w:val="3"/>
        <w:numPr>
          <w:ilvl w:val="2"/>
          <w:numId w:val="0"/>
        </w:numPr>
        <w:spacing w:line="400" w:lineRule="exact"/>
        <w:ind w:firstLineChars="200" w:firstLine="482"/>
        <w:rPr>
          <w:sz w:val="24"/>
        </w:rPr>
      </w:pPr>
      <w:r>
        <w:rPr>
          <w:rFonts w:hint="eastAsia"/>
          <w:sz w:val="24"/>
        </w:rPr>
        <w:t>2.2.2</w:t>
      </w:r>
      <w:r>
        <w:rPr>
          <w:rFonts w:hint="eastAsia"/>
          <w:sz w:val="24"/>
        </w:rPr>
        <w:t>部门管理员需求</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部门管理功能：审核员工的请假，当有员工需要请假时，进行审核操作。同时还可以查看员工的考勤信息，对员工的出勤情况有大致的了解。</w:t>
      </w:r>
    </w:p>
    <w:p w:rsidR="003F264E" w:rsidRDefault="00882CC2">
      <w:pPr>
        <w:pStyle w:val="3"/>
        <w:numPr>
          <w:ilvl w:val="2"/>
          <w:numId w:val="0"/>
        </w:numPr>
        <w:spacing w:line="400" w:lineRule="exact"/>
        <w:ind w:firstLineChars="200" w:firstLine="482"/>
        <w:rPr>
          <w:sz w:val="24"/>
        </w:rPr>
      </w:pPr>
      <w:r>
        <w:rPr>
          <w:rFonts w:hint="eastAsia"/>
          <w:sz w:val="24"/>
        </w:rPr>
        <w:t>2.2.3</w:t>
      </w:r>
      <w:r>
        <w:rPr>
          <w:rFonts w:hint="eastAsia"/>
          <w:sz w:val="24"/>
        </w:rPr>
        <w:t>公司管理员需求</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公司员工：用于公司新入职员工和公司员工离职。</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公司部门：部门信息的修改</w:t>
      </w:r>
      <w:r>
        <w:rPr>
          <w:rFonts w:asciiTheme="minorEastAsia" w:eastAsiaTheme="minorEastAsia" w:hAnsiTheme="minorEastAsia" w:cstheme="minorEastAsia" w:hint="eastAsia"/>
          <w:sz w:val="24"/>
        </w:rPr>
        <w:t>和新增加部门。</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角色管理：添加新的角色，和角色的授权。</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公司部门管理：对部门经理的管理包括请假审核，考勤信息的查看</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考勤查看，查看整个公司的考勤信息</w:t>
      </w:r>
    </w:p>
    <w:p w:rsidR="003F264E" w:rsidRDefault="00882CC2">
      <w:pPr>
        <w:pStyle w:val="2"/>
        <w:numPr>
          <w:ilvl w:val="1"/>
          <w:numId w:val="0"/>
        </w:numPr>
        <w:spacing w:line="400" w:lineRule="exact"/>
        <w:ind w:firstLineChars="100" w:firstLine="281"/>
        <w:rPr>
          <w:sz w:val="28"/>
          <w:szCs w:val="28"/>
        </w:rPr>
      </w:pPr>
      <w:r>
        <w:rPr>
          <w:rFonts w:hint="eastAsia"/>
          <w:sz w:val="28"/>
          <w:szCs w:val="28"/>
        </w:rPr>
        <w:t>2.3</w:t>
      </w:r>
      <w:r>
        <w:rPr>
          <w:rFonts w:hint="eastAsia"/>
          <w:sz w:val="28"/>
          <w:szCs w:val="28"/>
        </w:rPr>
        <w:t>技术需求</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后台开发技术：</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后台开发主要使用了</w:t>
      </w:r>
      <w:r>
        <w:rPr>
          <w:rFonts w:asciiTheme="minorEastAsia" w:eastAsiaTheme="minorEastAsia" w:hAnsiTheme="minorEastAsia" w:cstheme="minorEastAsia" w:hint="eastAsia"/>
          <w:sz w:val="24"/>
        </w:rPr>
        <w:t>Java</w:t>
      </w:r>
      <w:r>
        <w:rPr>
          <w:rFonts w:asciiTheme="minorEastAsia" w:eastAsiaTheme="minorEastAsia" w:hAnsiTheme="minorEastAsia" w:cstheme="minorEastAsia" w:hint="eastAsia"/>
          <w:sz w:val="24"/>
        </w:rPr>
        <w:t>语言，同时还是用了</w:t>
      </w:r>
      <w:proofErr w:type="spellStart"/>
      <w:r>
        <w:rPr>
          <w:rFonts w:asciiTheme="minorEastAsia" w:eastAsiaTheme="minorEastAsia" w:hAnsiTheme="minorEastAsia" w:cstheme="minorEastAsia" w:hint="eastAsia"/>
          <w:sz w:val="24"/>
        </w:rPr>
        <w:t>Mybatis</w:t>
      </w:r>
      <w:proofErr w:type="spellEnd"/>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Spring</w:t>
      </w:r>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SpringMVC</w:t>
      </w:r>
      <w:proofErr w:type="spellEnd"/>
      <w:r>
        <w:rPr>
          <w:rFonts w:asciiTheme="minorEastAsia" w:eastAsiaTheme="minorEastAsia" w:hAnsiTheme="minorEastAsia" w:cstheme="minorEastAsia" w:hint="eastAsia"/>
          <w:sz w:val="24"/>
        </w:rPr>
        <w:t>框架。其它的技术包括</w:t>
      </w:r>
      <w:r>
        <w:rPr>
          <w:rFonts w:asciiTheme="minorEastAsia" w:eastAsiaTheme="minorEastAsia" w:hAnsiTheme="minorEastAsia" w:cstheme="minorEastAsia" w:hint="eastAsia"/>
          <w:sz w:val="24"/>
        </w:rPr>
        <w:t>Quartz</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前端技术：</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前端主要使用了</w:t>
      </w:r>
      <w:r>
        <w:rPr>
          <w:rFonts w:asciiTheme="minorEastAsia" w:eastAsiaTheme="minorEastAsia" w:hAnsiTheme="minorEastAsia" w:cstheme="minorEastAsia" w:hint="eastAsia"/>
          <w:sz w:val="24"/>
        </w:rPr>
        <w:t>HTML</w:t>
      </w:r>
      <w:r>
        <w:rPr>
          <w:rFonts w:asciiTheme="minorEastAsia" w:eastAsiaTheme="minorEastAsia" w:hAnsiTheme="minorEastAsia" w:cstheme="minorEastAsia" w:hint="eastAsia"/>
          <w:sz w:val="24"/>
        </w:rPr>
        <w:t>语言来展示文字，辅助使用了</w:t>
      </w:r>
      <w:proofErr w:type="spellStart"/>
      <w:r>
        <w:rPr>
          <w:rFonts w:asciiTheme="minorEastAsia" w:eastAsiaTheme="minorEastAsia" w:hAnsiTheme="minorEastAsia" w:cstheme="minorEastAsia" w:hint="eastAsia"/>
          <w:sz w:val="24"/>
        </w:rPr>
        <w:t>css</w:t>
      </w:r>
      <w:proofErr w:type="spellEnd"/>
      <w:r>
        <w:rPr>
          <w:rFonts w:asciiTheme="minorEastAsia" w:eastAsiaTheme="minorEastAsia" w:hAnsiTheme="minorEastAsia" w:cstheme="minorEastAsia" w:hint="eastAsia"/>
          <w:sz w:val="24"/>
        </w:rPr>
        <w:t>增加页面的样式，使得页面更加美观，好看。</w:t>
      </w:r>
      <w:r>
        <w:rPr>
          <w:rFonts w:asciiTheme="minorEastAsia" w:eastAsiaTheme="minorEastAsia" w:hAnsiTheme="minorEastAsia" w:cstheme="minorEastAsia" w:hint="eastAsia"/>
          <w:sz w:val="24"/>
        </w:rPr>
        <w:t>JavaScript</w:t>
      </w:r>
      <w:r>
        <w:rPr>
          <w:rFonts w:asciiTheme="minorEastAsia" w:eastAsiaTheme="minorEastAsia" w:hAnsiTheme="minorEastAsia" w:cstheme="minorEastAsia" w:hint="eastAsia"/>
          <w:sz w:val="24"/>
        </w:rPr>
        <w:t>语言以及对应的</w:t>
      </w:r>
      <w:proofErr w:type="spellStart"/>
      <w:r>
        <w:rPr>
          <w:rFonts w:asciiTheme="minorEastAsia" w:eastAsiaTheme="minorEastAsia" w:hAnsiTheme="minorEastAsia" w:cstheme="minorEastAsia" w:hint="eastAsia"/>
          <w:sz w:val="24"/>
        </w:rPr>
        <w:t>JQuery</w:t>
      </w:r>
      <w:proofErr w:type="spellEnd"/>
      <w:r>
        <w:rPr>
          <w:rFonts w:asciiTheme="minorEastAsia" w:eastAsiaTheme="minorEastAsia" w:hAnsiTheme="minorEastAsia" w:cstheme="minorEastAsia" w:hint="eastAsia"/>
          <w:sz w:val="24"/>
        </w:rPr>
        <w:t>框架用于前后端的数据交互，和一些前端的动态操作。</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数据库技术：</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数据库使用了</w:t>
      </w:r>
      <w:proofErr w:type="spellStart"/>
      <w:r>
        <w:rPr>
          <w:rFonts w:asciiTheme="minorEastAsia" w:eastAsiaTheme="minorEastAsia" w:hAnsiTheme="minorEastAsia" w:cstheme="minorEastAsia" w:hint="eastAsia"/>
          <w:sz w:val="24"/>
        </w:rPr>
        <w:t>MySQL</w:t>
      </w:r>
      <w:proofErr w:type="spellEnd"/>
      <w:r>
        <w:rPr>
          <w:rFonts w:asciiTheme="minorEastAsia" w:eastAsiaTheme="minorEastAsia" w:hAnsiTheme="minorEastAsia" w:cstheme="minorEastAsia" w:hint="eastAsia"/>
          <w:sz w:val="24"/>
        </w:rPr>
        <w:t>作为数据持久化。</w:t>
      </w:r>
    </w:p>
    <w:p w:rsidR="003F264E" w:rsidRDefault="00882CC2">
      <w:pPr>
        <w:pStyle w:val="2"/>
        <w:numPr>
          <w:ilvl w:val="1"/>
          <w:numId w:val="0"/>
        </w:numPr>
        <w:spacing w:line="400" w:lineRule="atLeast"/>
        <w:ind w:firstLineChars="100" w:firstLine="281"/>
        <w:rPr>
          <w:sz w:val="28"/>
          <w:szCs w:val="28"/>
        </w:rPr>
      </w:pPr>
      <w:r>
        <w:rPr>
          <w:rFonts w:hint="eastAsia"/>
          <w:sz w:val="28"/>
          <w:szCs w:val="28"/>
        </w:rPr>
        <w:t>2.4</w:t>
      </w:r>
      <w:r>
        <w:rPr>
          <w:rFonts w:hint="eastAsia"/>
          <w:sz w:val="28"/>
          <w:szCs w:val="28"/>
        </w:rPr>
        <w:t>开发环境需求</w:t>
      </w:r>
    </w:p>
    <w:p w:rsidR="003F264E" w:rsidRDefault="00882CC2">
      <w:pPr>
        <w:pStyle w:val="3"/>
        <w:numPr>
          <w:ilvl w:val="2"/>
          <w:numId w:val="0"/>
        </w:numPr>
        <w:spacing w:line="400" w:lineRule="exact"/>
        <w:ind w:firstLineChars="200" w:firstLine="482"/>
      </w:pPr>
      <w:r>
        <w:rPr>
          <w:rFonts w:hint="eastAsia"/>
          <w:sz w:val="24"/>
        </w:rPr>
        <w:t>2.4.1Eclipse</w:t>
      </w:r>
    </w:p>
    <w:p w:rsidR="003F264E" w:rsidRDefault="00882CC2">
      <w:pPr>
        <w:spacing w:line="400" w:lineRule="atLeast"/>
        <w:ind w:firstLineChars="200" w:firstLine="480"/>
        <w:rPr>
          <w:sz w:val="24"/>
        </w:rPr>
      </w:pPr>
      <w:r>
        <w:rPr>
          <w:rFonts w:hint="eastAsia"/>
          <w:sz w:val="24"/>
        </w:rPr>
        <w:t>Eclipse</w:t>
      </w:r>
      <w:r>
        <w:rPr>
          <w:rFonts w:hint="eastAsia"/>
          <w:sz w:val="24"/>
        </w:rPr>
        <w:t>是我们平时开发</w:t>
      </w:r>
      <w:r>
        <w:rPr>
          <w:rFonts w:hint="eastAsia"/>
          <w:sz w:val="24"/>
        </w:rPr>
        <w:t>Java</w:t>
      </w:r>
      <w:r>
        <w:rPr>
          <w:rFonts w:hint="eastAsia"/>
          <w:sz w:val="24"/>
        </w:rPr>
        <w:t>的主要的项目</w:t>
      </w:r>
      <w:bookmarkStart w:id="42" w:name="_GoBack"/>
      <w:bookmarkEnd w:id="42"/>
      <w:r>
        <w:rPr>
          <w:rFonts w:hint="eastAsia"/>
          <w:sz w:val="24"/>
        </w:rPr>
        <w:t>开发工具，它是一个继承开发的环境</w:t>
      </w:r>
      <w:r>
        <w:rPr>
          <w:rFonts w:hint="eastAsia"/>
          <w:sz w:val="24"/>
        </w:rPr>
        <w:t>(IDE)</w:t>
      </w:r>
      <w:r>
        <w:rPr>
          <w:rFonts w:hint="eastAsia"/>
          <w:sz w:val="24"/>
        </w:rPr>
        <w:t>。以及它的衍生产品</w:t>
      </w:r>
      <w:proofErr w:type="spellStart"/>
      <w:r>
        <w:rPr>
          <w:rFonts w:hint="eastAsia"/>
          <w:sz w:val="24"/>
        </w:rPr>
        <w:t>Myeclipse</w:t>
      </w:r>
      <w:proofErr w:type="spellEnd"/>
      <w:r>
        <w:rPr>
          <w:rFonts w:hint="eastAsia"/>
          <w:sz w:val="24"/>
        </w:rPr>
        <w:t>。</w:t>
      </w:r>
      <w:r>
        <w:rPr>
          <w:rFonts w:hint="eastAsia"/>
          <w:sz w:val="24"/>
        </w:rPr>
        <w:t>Eclipse</w:t>
      </w:r>
      <w:r>
        <w:rPr>
          <w:rFonts w:hint="eastAsia"/>
          <w:sz w:val="24"/>
        </w:rPr>
        <w:t>提供了很多便捷的工具帮助我们开发，比如代码自动补全，代码格式化，还可以继承服务器用于发布我们的项目。所以用</w:t>
      </w:r>
      <w:r>
        <w:rPr>
          <w:rFonts w:hint="eastAsia"/>
          <w:sz w:val="24"/>
        </w:rPr>
        <w:t>Eclipse</w:t>
      </w:r>
      <w:r>
        <w:rPr>
          <w:rFonts w:hint="eastAsia"/>
          <w:sz w:val="24"/>
        </w:rPr>
        <w:t>开发很方便</w:t>
      </w:r>
    </w:p>
    <w:p w:rsidR="003F264E" w:rsidRDefault="00882CC2">
      <w:pPr>
        <w:pStyle w:val="3"/>
        <w:numPr>
          <w:ilvl w:val="2"/>
          <w:numId w:val="0"/>
        </w:numPr>
        <w:spacing w:line="400" w:lineRule="exact"/>
        <w:ind w:firstLineChars="200" w:firstLine="482"/>
        <w:rPr>
          <w:sz w:val="24"/>
        </w:rPr>
      </w:pPr>
      <w:r>
        <w:rPr>
          <w:rFonts w:hint="eastAsia"/>
          <w:sz w:val="24"/>
        </w:rPr>
        <w:t>2.4.2Maven</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Maven</w:t>
      </w:r>
      <w:r>
        <w:rPr>
          <w:rFonts w:asciiTheme="minorEastAsia" w:eastAsiaTheme="minorEastAsia" w:hAnsiTheme="minorEastAsia" w:cstheme="minorEastAsia" w:hint="eastAsia"/>
          <w:sz w:val="24"/>
        </w:rPr>
        <w:t>是一个项目管理工具，使用</w:t>
      </w:r>
      <w:r>
        <w:rPr>
          <w:rFonts w:asciiTheme="minorEastAsia" w:eastAsiaTheme="minorEastAsia" w:hAnsiTheme="minorEastAsia" w:cstheme="minorEastAsia" w:hint="eastAsia"/>
          <w:sz w:val="24"/>
        </w:rPr>
        <w:t>Maven</w:t>
      </w:r>
      <w:r>
        <w:rPr>
          <w:rFonts w:asciiTheme="minorEastAsia" w:eastAsiaTheme="minorEastAsia" w:hAnsiTheme="minorEastAsia" w:cstheme="minorEastAsia" w:hint="eastAsia"/>
          <w:sz w:val="24"/>
        </w:rPr>
        <w:t>主要是管理项目。还有版本依赖，解决了项目的不同</w:t>
      </w:r>
      <w:r>
        <w:rPr>
          <w:rFonts w:asciiTheme="minorEastAsia" w:eastAsiaTheme="minorEastAsia" w:hAnsiTheme="minorEastAsia" w:cstheme="minorEastAsia" w:hint="eastAsia"/>
          <w:sz w:val="24"/>
        </w:rPr>
        <w:t>jar</w:t>
      </w:r>
      <w:r>
        <w:rPr>
          <w:rFonts w:asciiTheme="minorEastAsia" w:eastAsiaTheme="minorEastAsia" w:hAnsiTheme="minorEastAsia" w:cstheme="minorEastAsia" w:hint="eastAsia"/>
          <w:sz w:val="24"/>
        </w:rPr>
        <w:t>包的版本冲突问题，而</w:t>
      </w:r>
      <w:r>
        <w:rPr>
          <w:rFonts w:asciiTheme="minorEastAsia" w:eastAsiaTheme="minorEastAsia" w:hAnsiTheme="minorEastAsia" w:cstheme="minorEastAsia" w:hint="eastAsia"/>
          <w:sz w:val="24"/>
        </w:rPr>
        <w:t>且也不用再手动导入</w:t>
      </w:r>
      <w:r>
        <w:rPr>
          <w:rFonts w:asciiTheme="minorEastAsia" w:eastAsiaTheme="minorEastAsia" w:hAnsiTheme="minorEastAsia" w:cstheme="minorEastAsia" w:hint="eastAsia"/>
          <w:sz w:val="24"/>
        </w:rPr>
        <w:t>jar</w:t>
      </w:r>
      <w:r>
        <w:rPr>
          <w:rFonts w:asciiTheme="minorEastAsia" w:eastAsiaTheme="minorEastAsia" w:hAnsiTheme="minorEastAsia" w:cstheme="minorEastAsia" w:hint="eastAsia"/>
          <w:sz w:val="24"/>
        </w:rPr>
        <w:t>包，很方便。</w:t>
      </w:r>
    </w:p>
    <w:p w:rsidR="003F264E" w:rsidRDefault="00882CC2">
      <w:pPr>
        <w:pStyle w:val="3"/>
        <w:numPr>
          <w:ilvl w:val="2"/>
          <w:numId w:val="0"/>
        </w:numPr>
        <w:spacing w:line="400" w:lineRule="exact"/>
        <w:ind w:firstLineChars="200" w:firstLine="482"/>
        <w:rPr>
          <w:sz w:val="24"/>
        </w:rPr>
      </w:pPr>
      <w:r>
        <w:rPr>
          <w:rFonts w:hint="eastAsia"/>
          <w:sz w:val="24"/>
        </w:rPr>
        <w:t>2.4.3Git</w:t>
      </w:r>
    </w:p>
    <w:p w:rsidR="003F264E" w:rsidRDefault="00882CC2">
      <w:pPr>
        <w:spacing w:line="400" w:lineRule="exact"/>
        <w:ind w:firstLineChars="200" w:firstLine="480"/>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Git</w:t>
      </w:r>
      <w:proofErr w:type="spellEnd"/>
      <w:r>
        <w:rPr>
          <w:rFonts w:asciiTheme="minorEastAsia" w:eastAsiaTheme="minorEastAsia" w:hAnsiTheme="minorEastAsia" w:cstheme="minorEastAsia" w:hint="eastAsia"/>
          <w:sz w:val="24"/>
        </w:rPr>
        <w:t>是一个很好用的版本控制软件，不同于</w:t>
      </w:r>
      <w:r>
        <w:rPr>
          <w:rFonts w:asciiTheme="minorEastAsia" w:eastAsiaTheme="minorEastAsia" w:hAnsiTheme="minorEastAsia" w:cstheme="minorEastAsia" w:hint="eastAsia"/>
          <w:sz w:val="24"/>
        </w:rPr>
        <w:t>SVN</w:t>
      </w:r>
      <w:r>
        <w:rPr>
          <w:rFonts w:asciiTheme="minorEastAsia" w:eastAsiaTheme="minorEastAsia" w:hAnsiTheme="minorEastAsia" w:cstheme="minorEastAsia" w:hint="eastAsia"/>
          <w:sz w:val="24"/>
        </w:rPr>
        <w:t>的集中式版本控制软件，它是一个分布式的版本控制软件，每一个人的代码都是一个版本，无需联网就可以</w:t>
      </w:r>
      <w:r>
        <w:rPr>
          <w:rFonts w:asciiTheme="minorEastAsia" w:eastAsiaTheme="minorEastAsia" w:hAnsiTheme="minorEastAsia" w:cstheme="minorEastAsia" w:hint="eastAsia"/>
          <w:sz w:val="24"/>
        </w:rPr>
        <w:lastRenderedPageBreak/>
        <w:t>实现代码同步。而且还有</w:t>
      </w:r>
      <w:proofErr w:type="spellStart"/>
      <w:r>
        <w:rPr>
          <w:rFonts w:asciiTheme="minorEastAsia" w:eastAsiaTheme="minorEastAsia" w:hAnsiTheme="minorEastAsia" w:cstheme="minorEastAsia" w:hint="eastAsia"/>
          <w:sz w:val="24"/>
        </w:rPr>
        <w:t>github</w:t>
      </w:r>
      <w:proofErr w:type="spellEnd"/>
      <w:r>
        <w:rPr>
          <w:rFonts w:asciiTheme="minorEastAsia" w:eastAsiaTheme="minorEastAsia" w:hAnsiTheme="minorEastAsia" w:cstheme="minorEastAsia" w:hint="eastAsia"/>
          <w:sz w:val="24"/>
        </w:rPr>
        <w:t>这样的托管平台，不用自己假设服务器，节省了很多的资源。</w:t>
      </w:r>
    </w:p>
    <w:p w:rsidR="003F264E" w:rsidRDefault="00882CC2">
      <w:pPr>
        <w:pStyle w:val="1"/>
        <w:numPr>
          <w:ilvl w:val="0"/>
          <w:numId w:val="0"/>
        </w:numPr>
        <w:ind w:left="425" w:hanging="425"/>
      </w:pPr>
      <w:r>
        <w:rPr>
          <w:rFonts w:hint="eastAsia"/>
        </w:rPr>
        <w:t>3</w:t>
      </w:r>
      <w:r>
        <w:rPr>
          <w:rFonts w:hint="eastAsia"/>
        </w:rPr>
        <w:t>系统设计</w:t>
      </w:r>
    </w:p>
    <w:p w:rsidR="003F264E" w:rsidRDefault="00882CC2">
      <w:pPr>
        <w:pStyle w:val="2"/>
        <w:numPr>
          <w:ilvl w:val="1"/>
          <w:numId w:val="0"/>
        </w:numPr>
        <w:spacing w:line="400" w:lineRule="atLeast"/>
        <w:ind w:firstLineChars="100" w:firstLine="281"/>
        <w:rPr>
          <w:sz w:val="28"/>
          <w:szCs w:val="28"/>
        </w:rPr>
      </w:pPr>
      <w:r>
        <w:rPr>
          <w:rFonts w:hint="eastAsia"/>
          <w:sz w:val="28"/>
          <w:szCs w:val="28"/>
        </w:rPr>
        <w:t>3.1</w:t>
      </w:r>
      <w:r>
        <w:rPr>
          <w:rFonts w:hint="eastAsia"/>
          <w:sz w:val="28"/>
          <w:szCs w:val="28"/>
        </w:rPr>
        <w:t>系统结构设计</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这次基于</w:t>
      </w:r>
      <w:r>
        <w:rPr>
          <w:rFonts w:asciiTheme="minorEastAsia" w:eastAsiaTheme="minorEastAsia" w:hAnsiTheme="minorEastAsia" w:cstheme="minorEastAsia" w:hint="eastAsia"/>
          <w:sz w:val="24"/>
        </w:rPr>
        <w:t>web</w:t>
      </w:r>
      <w:r>
        <w:rPr>
          <w:rFonts w:asciiTheme="minorEastAsia" w:eastAsiaTheme="minorEastAsia" w:hAnsiTheme="minorEastAsia" w:cstheme="minorEastAsia" w:hint="eastAsia"/>
          <w:sz w:val="24"/>
        </w:rPr>
        <w:t>的考勤系统，我是用的整体结构是</w:t>
      </w:r>
      <w:r>
        <w:rPr>
          <w:rFonts w:asciiTheme="minorEastAsia" w:eastAsiaTheme="minorEastAsia" w:hAnsiTheme="minorEastAsia" w:cstheme="minorEastAsia" w:hint="eastAsia"/>
          <w:sz w:val="24"/>
        </w:rPr>
        <w:t>B/S</w:t>
      </w:r>
      <w:r>
        <w:rPr>
          <w:rFonts w:asciiTheme="minorEastAsia" w:eastAsiaTheme="minorEastAsia" w:hAnsiTheme="minorEastAsia" w:cstheme="minorEastAsia" w:hint="eastAsia"/>
          <w:sz w:val="24"/>
        </w:rPr>
        <w:t>结构，用户可以通过浏览器访问架设的服务器。将项目放到服务器上，这样用户只需要浏览器就可以完成所有操作。当需要修改系统时，只需要修改服务器上的系统代码即可，这样就相当于对所有的用户都修改了。</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整个系统采用</w:t>
      </w:r>
      <w:proofErr w:type="spellStart"/>
      <w:r>
        <w:rPr>
          <w:rFonts w:asciiTheme="minorEastAsia" w:eastAsiaTheme="minorEastAsia" w:hAnsiTheme="minorEastAsia" w:cstheme="minorEastAsia" w:hint="eastAsia"/>
          <w:sz w:val="24"/>
        </w:rPr>
        <w:t>mvc</w:t>
      </w:r>
      <w:proofErr w:type="spellEnd"/>
      <w:r>
        <w:rPr>
          <w:rFonts w:asciiTheme="minorEastAsia" w:eastAsiaTheme="minorEastAsia" w:hAnsiTheme="minorEastAsia" w:cstheme="minorEastAsia" w:hint="eastAsia"/>
          <w:sz w:val="24"/>
        </w:rPr>
        <w:t>模式即</w:t>
      </w:r>
      <w:r>
        <w:rPr>
          <w:rFonts w:asciiTheme="minorEastAsia" w:eastAsiaTheme="minorEastAsia" w:hAnsiTheme="minorEastAsia" w:cstheme="minorEastAsia" w:hint="eastAsia"/>
          <w:sz w:val="24"/>
        </w:rPr>
        <w:t>controller-model-view</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c</w:t>
      </w:r>
      <w:r>
        <w:rPr>
          <w:rFonts w:asciiTheme="minorEastAsia" w:eastAsiaTheme="minorEastAsia" w:hAnsiTheme="minorEastAsia" w:cstheme="minorEastAsia" w:hint="eastAsia"/>
          <w:sz w:val="24"/>
        </w:rPr>
        <w:t>层负责处理用户的请求，和服务器资源的返回，</w:t>
      </w:r>
      <w:r>
        <w:rPr>
          <w:rFonts w:asciiTheme="minorEastAsia" w:eastAsiaTheme="minorEastAsia" w:hAnsiTheme="minorEastAsia" w:cstheme="minorEastAsia" w:hint="eastAsia"/>
          <w:sz w:val="24"/>
        </w:rPr>
        <w:t>m</w:t>
      </w:r>
      <w:r>
        <w:rPr>
          <w:rFonts w:asciiTheme="minorEastAsia" w:eastAsiaTheme="minorEastAsia" w:hAnsiTheme="minorEastAsia" w:cstheme="minorEastAsia" w:hint="eastAsia"/>
          <w:sz w:val="24"/>
        </w:rPr>
        <w:t>层用于和数据库进行数据库交互和数据的封装，</w:t>
      </w:r>
      <w:r>
        <w:rPr>
          <w:rFonts w:asciiTheme="minorEastAsia" w:eastAsiaTheme="minorEastAsia" w:hAnsiTheme="minorEastAsia" w:cstheme="minorEastAsia" w:hint="eastAsia"/>
          <w:sz w:val="24"/>
        </w:rPr>
        <w:t>v</w:t>
      </w:r>
      <w:r>
        <w:rPr>
          <w:rFonts w:asciiTheme="minorEastAsia" w:eastAsiaTheme="minorEastAsia" w:hAnsiTheme="minorEastAsia" w:cstheme="minorEastAsia" w:hint="eastAsia"/>
          <w:sz w:val="24"/>
        </w:rPr>
        <w:t>层负责展示系统界面以供用户进行操作。</w:t>
      </w:r>
    </w:p>
    <w:p w:rsidR="003F264E" w:rsidRDefault="00882CC2">
      <w:pPr>
        <w:pStyle w:val="2"/>
        <w:numPr>
          <w:ilvl w:val="1"/>
          <w:numId w:val="0"/>
        </w:numPr>
        <w:spacing w:line="400" w:lineRule="atLeast"/>
        <w:ind w:firstLineChars="100" w:firstLine="281"/>
        <w:rPr>
          <w:sz w:val="28"/>
          <w:szCs w:val="28"/>
        </w:rPr>
      </w:pPr>
      <w:r>
        <w:rPr>
          <w:rFonts w:hint="eastAsia"/>
          <w:sz w:val="28"/>
          <w:szCs w:val="28"/>
        </w:rPr>
        <w:t>3.2</w:t>
      </w:r>
      <w:r>
        <w:rPr>
          <w:rFonts w:hint="eastAsia"/>
          <w:sz w:val="28"/>
          <w:szCs w:val="28"/>
        </w:rPr>
        <w:t>系统功能设计</w:t>
      </w:r>
    </w:p>
    <w:p w:rsidR="003F264E" w:rsidRDefault="00882CC2">
      <w:pPr>
        <w:pStyle w:val="3"/>
        <w:numPr>
          <w:ilvl w:val="2"/>
          <w:numId w:val="0"/>
        </w:numPr>
        <w:spacing w:line="400" w:lineRule="exact"/>
        <w:ind w:firstLineChars="200" w:firstLine="482"/>
        <w:rPr>
          <w:sz w:val="24"/>
        </w:rPr>
      </w:pPr>
      <w:r>
        <w:rPr>
          <w:rFonts w:hint="eastAsia"/>
          <w:sz w:val="24"/>
        </w:rPr>
        <w:t>3.2.1</w:t>
      </w:r>
      <w:r>
        <w:rPr>
          <w:rFonts w:hint="eastAsia"/>
          <w:sz w:val="24"/>
        </w:rPr>
        <w:t>基本功能结构设计</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登录功能：用户在进行登录操作时使用自己的账号和密码登录系统，如果账号和密码都是正确的，进入打卡和进入系统界面。</w:t>
      </w:r>
    </w:p>
    <w:p w:rsidR="003F264E" w:rsidRDefault="00882CC2">
      <w:r>
        <w:rPr>
          <w:noProof/>
        </w:rPr>
        <w:drawing>
          <wp:inline distT="0" distB="0" distL="114300" distR="114300">
            <wp:extent cx="4569460" cy="2195195"/>
            <wp:effectExtent l="0" t="0" r="2540" b="1460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8" cstate="print"/>
                    <a:stretch>
                      <a:fillRect/>
                    </a:stretch>
                  </pic:blipFill>
                  <pic:spPr>
                    <a:xfrm>
                      <a:off x="0" y="0"/>
                      <a:ext cx="4569460" cy="2195195"/>
                    </a:xfrm>
                    <a:prstGeom prst="rect">
                      <a:avLst/>
                    </a:prstGeom>
                    <a:noFill/>
                    <a:ln w="9525">
                      <a:noFill/>
                    </a:ln>
                  </pic:spPr>
                </pic:pic>
              </a:graphicData>
            </a:graphic>
          </wp:inline>
        </w:drawing>
      </w:r>
    </w:p>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3.1</w:t>
      </w:r>
      <w:r>
        <w:rPr>
          <w:rFonts w:asciiTheme="minorEastAsia" w:eastAsiaTheme="minorEastAsia" w:hAnsiTheme="minorEastAsia" w:cstheme="minorEastAsia" w:hint="eastAsia"/>
        </w:rPr>
        <w:t>用户登录图</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打卡功能：用户每天早晚两次打卡，如果在中午之前打卡则为上班时间，如果在中午之后打卡则为下班时间。</w:t>
      </w:r>
    </w:p>
    <w:p w:rsidR="003F264E" w:rsidRDefault="00882CC2">
      <w:pPr>
        <w:ind w:left="420"/>
      </w:pPr>
      <w:r>
        <w:rPr>
          <w:noProof/>
        </w:rPr>
        <w:lastRenderedPageBreak/>
        <w:drawing>
          <wp:inline distT="0" distB="0" distL="114300" distR="114300">
            <wp:extent cx="4871085" cy="1621155"/>
            <wp:effectExtent l="0" t="0" r="5715" b="1714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9" cstate="print"/>
                    <a:srcRect t="15804" r="1452" b="18481"/>
                    <a:stretch>
                      <a:fillRect/>
                    </a:stretch>
                  </pic:blipFill>
                  <pic:spPr>
                    <a:xfrm>
                      <a:off x="0" y="0"/>
                      <a:ext cx="4871085" cy="1621155"/>
                    </a:xfrm>
                    <a:prstGeom prst="rect">
                      <a:avLst/>
                    </a:prstGeom>
                    <a:noFill/>
                    <a:ln w="9525">
                      <a:noFill/>
                    </a:ln>
                  </pic:spPr>
                </pic:pic>
              </a:graphicData>
            </a:graphic>
          </wp:inline>
        </w:drawing>
      </w:r>
    </w:p>
    <w:p w:rsidR="003F264E" w:rsidRDefault="00882CC2">
      <w:pPr>
        <w:ind w:left="420"/>
        <w:jc w:val="cente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3.2</w:t>
      </w:r>
      <w:r>
        <w:rPr>
          <w:rFonts w:asciiTheme="minorEastAsia" w:eastAsiaTheme="minorEastAsia" w:hAnsiTheme="minorEastAsia" w:cstheme="minorEastAsia" w:hint="eastAsia"/>
        </w:rPr>
        <w:t>用户打卡</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密码修改：用于用户需要修改自己的密码时使用。</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信息管理：当用户第一次登陆系统时，除账号外个人信息是为空的，需要用户自己完善信息。以后如果用户的信息有所变更，可以再信息管理中进行修改个人信息。</w:t>
      </w:r>
    </w:p>
    <w:p w:rsidR="003F264E" w:rsidRDefault="00882CC2">
      <w:pPr>
        <w:ind w:left="420"/>
      </w:pPr>
      <w:r>
        <w:rPr>
          <w:noProof/>
        </w:rPr>
        <w:drawing>
          <wp:inline distT="0" distB="0" distL="114300" distR="114300">
            <wp:extent cx="2723515" cy="14668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stretch>
                      <a:fillRect/>
                    </a:stretch>
                  </pic:blipFill>
                  <pic:spPr>
                    <a:xfrm>
                      <a:off x="0" y="0"/>
                      <a:ext cx="2723515" cy="1466850"/>
                    </a:xfrm>
                    <a:prstGeom prst="rect">
                      <a:avLst/>
                    </a:prstGeom>
                    <a:noFill/>
                    <a:ln w="9525">
                      <a:noFill/>
                    </a:ln>
                  </pic:spPr>
                </pic:pic>
              </a:graphicData>
            </a:graphic>
          </wp:inline>
        </w:drawing>
      </w:r>
    </w:p>
    <w:p w:rsidR="003F264E" w:rsidRDefault="00882CC2">
      <w:pPr>
        <w:ind w:left="420"/>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3.3</w:t>
      </w:r>
      <w:r>
        <w:rPr>
          <w:rFonts w:asciiTheme="minorEastAsia" w:eastAsiaTheme="minorEastAsia" w:hAnsiTheme="minorEastAsia" w:cstheme="minorEastAsia" w:hint="eastAsia"/>
        </w:rPr>
        <w:t>个人中心</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部门资料上传：用于提供部门的公共资料上传。</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部门资料下载：用于提供用户所需部门资料的下载。</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部门员工查询：员工需要查看同一部门的其它员工的信息时，比如联系方式，邮箱之类的信息，可以在部门员工查询处获取。</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部门信息查询：查看部门的基本信息，如员工人数，部门经理，部门的基本理念等。</w:t>
      </w:r>
    </w:p>
    <w:p w:rsidR="003F264E" w:rsidRDefault="00882CC2">
      <w:pPr>
        <w:ind w:left="420"/>
      </w:pPr>
      <w:r>
        <w:rPr>
          <w:noProof/>
        </w:rPr>
        <w:drawing>
          <wp:inline distT="0" distB="0" distL="114300" distR="114300">
            <wp:extent cx="2651760" cy="2244725"/>
            <wp:effectExtent l="0" t="0" r="152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cstate="print"/>
                    <a:srcRect t="9746" r="-151" b="2632"/>
                    <a:stretch>
                      <a:fillRect/>
                    </a:stretch>
                  </pic:blipFill>
                  <pic:spPr>
                    <a:xfrm>
                      <a:off x="0" y="0"/>
                      <a:ext cx="2651760" cy="2244725"/>
                    </a:xfrm>
                    <a:prstGeom prst="rect">
                      <a:avLst/>
                    </a:prstGeom>
                    <a:noFill/>
                    <a:ln w="9525">
                      <a:noFill/>
                    </a:ln>
                  </pic:spPr>
                </pic:pic>
              </a:graphicData>
            </a:graphic>
          </wp:inline>
        </w:drawing>
      </w:r>
    </w:p>
    <w:p w:rsidR="003F264E" w:rsidRDefault="00882CC2">
      <w:pPr>
        <w:ind w:left="420"/>
        <w:jc w:val="cente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图</w:t>
      </w:r>
      <w:r>
        <w:rPr>
          <w:rFonts w:asciiTheme="minorEastAsia" w:eastAsiaTheme="minorEastAsia" w:hAnsiTheme="minorEastAsia" w:cstheme="minorEastAsia" w:hint="eastAsia"/>
        </w:rPr>
        <w:t>3.4</w:t>
      </w:r>
      <w:r>
        <w:rPr>
          <w:rFonts w:asciiTheme="minorEastAsia" w:eastAsiaTheme="minorEastAsia" w:hAnsiTheme="minorEastAsia" w:cstheme="minorEastAsia" w:hint="eastAsia"/>
        </w:rPr>
        <w:t>部门资料</w:t>
      </w:r>
    </w:p>
    <w:p w:rsidR="003F264E" w:rsidRDefault="003F264E"/>
    <w:p w:rsidR="003F264E" w:rsidRDefault="003F264E">
      <w:pPr>
        <w:spacing w:line="400" w:lineRule="exact"/>
        <w:ind w:firstLineChars="200" w:firstLine="420"/>
      </w:pP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我的考勤：展示用户已经考勤的情况，是否正常签到、旷工，请假信息。以供用户查看自己的考勤信息。</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我要请假：提供给用户请假功能，当因事不能上班时，用户可以在此处提交请假申请。</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查看请假：当用户提交了请假申请之后，可以在此处查看部门经理审批结果，是否已经同意请假，已经以前的请假历史信息。</w:t>
      </w:r>
    </w:p>
    <w:p w:rsidR="003F264E" w:rsidRDefault="00882CC2">
      <w:pPr>
        <w:ind w:left="420"/>
      </w:pPr>
      <w:r>
        <w:rPr>
          <w:noProof/>
        </w:rPr>
        <w:drawing>
          <wp:inline distT="0" distB="0" distL="114300" distR="114300">
            <wp:extent cx="2694940" cy="14954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cstate="print"/>
                    <a:stretch>
                      <a:fillRect/>
                    </a:stretch>
                  </pic:blipFill>
                  <pic:spPr>
                    <a:xfrm>
                      <a:off x="0" y="0"/>
                      <a:ext cx="2694940" cy="1495425"/>
                    </a:xfrm>
                    <a:prstGeom prst="rect">
                      <a:avLst/>
                    </a:prstGeom>
                    <a:noFill/>
                    <a:ln w="9525">
                      <a:noFill/>
                    </a:ln>
                  </pic:spPr>
                </pic:pic>
              </a:graphicData>
            </a:graphic>
          </wp:inline>
        </w:drawing>
      </w:r>
    </w:p>
    <w:p w:rsidR="003F264E" w:rsidRDefault="00882CC2">
      <w:pPr>
        <w:ind w:left="420"/>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3.5</w:t>
      </w:r>
      <w:r>
        <w:rPr>
          <w:rFonts w:asciiTheme="minorEastAsia" w:eastAsiaTheme="minorEastAsia" w:hAnsiTheme="minorEastAsia" w:cstheme="minorEastAsia" w:hint="eastAsia"/>
        </w:rPr>
        <w:t>请假管理</w:t>
      </w:r>
    </w:p>
    <w:p w:rsidR="003F264E" w:rsidRDefault="00882CC2">
      <w:pPr>
        <w:pStyle w:val="3"/>
        <w:numPr>
          <w:ilvl w:val="2"/>
          <w:numId w:val="0"/>
        </w:numPr>
        <w:spacing w:line="400" w:lineRule="exact"/>
        <w:ind w:firstLineChars="200" w:firstLine="482"/>
      </w:pPr>
      <w:r>
        <w:rPr>
          <w:rFonts w:hint="eastAsia"/>
          <w:sz w:val="24"/>
        </w:rPr>
        <w:t>3.2.2</w:t>
      </w:r>
      <w:r>
        <w:rPr>
          <w:rFonts w:hint="eastAsia"/>
          <w:sz w:val="24"/>
        </w:rPr>
        <w:t>部门经理流程</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员工请假：当员工请假时，部门经理审核员工请假，通过或者不通过。</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员工请假记录：查看员工请假的历史记录。</w:t>
      </w:r>
    </w:p>
    <w:p w:rsidR="003F264E" w:rsidRDefault="00882CC2">
      <w:pPr>
        <w:spacing w:line="400" w:lineRule="exact"/>
        <w:ind w:firstLineChars="200" w:firstLine="480"/>
      </w:pPr>
      <w:r>
        <w:rPr>
          <w:rFonts w:asciiTheme="minorEastAsia" w:eastAsiaTheme="minorEastAsia" w:hAnsiTheme="minorEastAsia" w:cstheme="minorEastAsia" w:hint="eastAsia"/>
          <w:sz w:val="24"/>
        </w:rPr>
        <w:t>员工考勤：部门经理来查看本部门的员工的考勤信息，对员工的出勤情况有一个大致的了解。</w:t>
      </w:r>
    </w:p>
    <w:p w:rsidR="003F264E" w:rsidRDefault="00882CC2">
      <w:r>
        <w:rPr>
          <w:noProof/>
        </w:rPr>
        <w:drawing>
          <wp:inline distT="0" distB="0" distL="114300" distR="114300">
            <wp:extent cx="2780665" cy="1905000"/>
            <wp:effectExtent l="0" t="0" r="63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cstate="print"/>
                    <a:stretch>
                      <a:fillRect/>
                    </a:stretch>
                  </pic:blipFill>
                  <pic:spPr>
                    <a:xfrm>
                      <a:off x="0" y="0"/>
                      <a:ext cx="2780665" cy="1905000"/>
                    </a:xfrm>
                    <a:prstGeom prst="rect">
                      <a:avLst/>
                    </a:prstGeom>
                    <a:noFill/>
                    <a:ln w="9525">
                      <a:noFill/>
                    </a:ln>
                  </pic:spPr>
                </pic:pic>
              </a:graphicData>
            </a:graphic>
          </wp:inline>
        </w:drawing>
      </w:r>
    </w:p>
    <w:p w:rsidR="003F264E" w:rsidRDefault="00882CC2">
      <w:pPr>
        <w:ind w:left="420"/>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3.6</w:t>
      </w:r>
      <w:r>
        <w:rPr>
          <w:rFonts w:asciiTheme="minorEastAsia" w:eastAsiaTheme="minorEastAsia" w:hAnsiTheme="minorEastAsia" w:cstheme="minorEastAsia" w:hint="eastAsia"/>
        </w:rPr>
        <w:t>部门管理</w:t>
      </w:r>
    </w:p>
    <w:p w:rsidR="003F264E" w:rsidRDefault="00882CC2">
      <w:pPr>
        <w:pStyle w:val="3"/>
        <w:numPr>
          <w:ilvl w:val="2"/>
          <w:numId w:val="0"/>
        </w:numPr>
        <w:spacing w:line="400" w:lineRule="exact"/>
        <w:ind w:firstLineChars="200" w:firstLine="482"/>
        <w:rPr>
          <w:sz w:val="24"/>
        </w:rPr>
      </w:pPr>
      <w:r>
        <w:rPr>
          <w:rFonts w:hint="eastAsia"/>
          <w:sz w:val="24"/>
        </w:rPr>
        <w:t>3.2.3</w:t>
      </w:r>
      <w:r>
        <w:rPr>
          <w:rFonts w:hint="eastAsia"/>
          <w:sz w:val="24"/>
        </w:rPr>
        <w:t>公司管理者流程</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新入职员工：</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新入职员工时，添加员工的基本信息到数据库中，包括员工账号，密码，角色，部门信息。</w:t>
      </w:r>
    </w:p>
    <w:p w:rsidR="003F264E" w:rsidRDefault="00882CC2">
      <w:pPr>
        <w:spacing w:line="400" w:lineRule="exact"/>
        <w:ind w:firstLineChars="200" w:firstLine="480"/>
      </w:pPr>
      <w:r>
        <w:rPr>
          <w:rFonts w:asciiTheme="minorEastAsia" w:eastAsiaTheme="minorEastAsia" w:hAnsiTheme="minorEastAsia" w:cstheme="minorEastAsia" w:hint="eastAsia"/>
          <w:sz w:val="24"/>
        </w:rPr>
        <w:t>员工管理：用于修改员工的信息，包括员工的密码和基本信息。当员工离职的时候从数据库删除员工的信息，从而实现员工离职操作。</w:t>
      </w:r>
    </w:p>
    <w:p w:rsidR="003F264E" w:rsidRDefault="00882CC2">
      <w:r>
        <w:rPr>
          <w:noProof/>
        </w:rPr>
        <w:lastRenderedPageBreak/>
        <w:drawing>
          <wp:inline distT="0" distB="0" distL="114300" distR="114300">
            <wp:extent cx="4438015" cy="1847850"/>
            <wp:effectExtent l="0" t="0" r="63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4" cstate="print"/>
                    <a:stretch>
                      <a:fillRect/>
                    </a:stretch>
                  </pic:blipFill>
                  <pic:spPr>
                    <a:xfrm>
                      <a:off x="0" y="0"/>
                      <a:ext cx="4438015" cy="1847850"/>
                    </a:xfrm>
                    <a:prstGeom prst="rect">
                      <a:avLst/>
                    </a:prstGeom>
                    <a:noFill/>
                    <a:ln w="9525">
                      <a:noFill/>
                    </a:ln>
                  </pic:spPr>
                </pic:pic>
              </a:graphicData>
            </a:graphic>
          </wp:inline>
        </w:drawing>
      </w:r>
    </w:p>
    <w:p w:rsidR="003F264E" w:rsidRDefault="00882CC2">
      <w:pPr>
        <w:ind w:left="420"/>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3.7</w:t>
      </w:r>
      <w:r>
        <w:rPr>
          <w:rFonts w:asciiTheme="minorEastAsia" w:eastAsiaTheme="minorEastAsia" w:hAnsiTheme="minorEastAsia" w:cstheme="minorEastAsia" w:hint="eastAsia"/>
        </w:rPr>
        <w:t>员工管理</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添加部门：用于公司需要新增加部门，添加部门的信息包括部门的名字。</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修改部门：修改部门的经理。</w:t>
      </w:r>
    </w:p>
    <w:p w:rsidR="003F264E" w:rsidRDefault="00882CC2">
      <w:r>
        <w:rPr>
          <w:noProof/>
        </w:rPr>
        <w:drawing>
          <wp:inline distT="0" distB="0" distL="114300" distR="114300">
            <wp:extent cx="2790190" cy="1381125"/>
            <wp:effectExtent l="0" t="0" r="10160"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5" cstate="print"/>
                    <a:stretch>
                      <a:fillRect/>
                    </a:stretch>
                  </pic:blipFill>
                  <pic:spPr>
                    <a:xfrm>
                      <a:off x="0" y="0"/>
                      <a:ext cx="2790190" cy="1381125"/>
                    </a:xfrm>
                    <a:prstGeom prst="rect">
                      <a:avLst/>
                    </a:prstGeom>
                    <a:noFill/>
                    <a:ln w="9525">
                      <a:noFill/>
                    </a:ln>
                  </pic:spPr>
                </pic:pic>
              </a:graphicData>
            </a:graphic>
          </wp:inline>
        </w:drawing>
      </w:r>
    </w:p>
    <w:p w:rsidR="003F264E" w:rsidRDefault="00882CC2">
      <w:pPr>
        <w:ind w:left="420"/>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3.8</w:t>
      </w:r>
      <w:r>
        <w:rPr>
          <w:rFonts w:asciiTheme="minorEastAsia" w:eastAsiaTheme="minorEastAsia" w:hAnsiTheme="minorEastAsia" w:cstheme="minorEastAsia" w:hint="eastAsia"/>
        </w:rPr>
        <w:t>公司部门</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添加角色：角色是用于给员工身份的标识，系统提供了三种角色普通员工，部门经理，</w:t>
      </w:r>
      <w:r>
        <w:rPr>
          <w:rFonts w:asciiTheme="minorEastAsia" w:eastAsiaTheme="minorEastAsia" w:hAnsiTheme="minorEastAsia" w:cstheme="minorEastAsia" w:hint="eastAsia"/>
          <w:sz w:val="24"/>
        </w:rPr>
        <w:t>CEO</w:t>
      </w:r>
      <w:r>
        <w:rPr>
          <w:rFonts w:asciiTheme="minorEastAsia" w:eastAsiaTheme="minorEastAsia" w:hAnsiTheme="minorEastAsia" w:cstheme="minorEastAsia" w:hint="eastAsia"/>
          <w:sz w:val="24"/>
        </w:rPr>
        <w:t>。不同的角色有着不同的权限。可以添加角色并且授予响应的权限资源。</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修改角色：用于修改角色的基本信息和修改角色的权限资源。</w:t>
      </w:r>
    </w:p>
    <w:p w:rsidR="003F264E" w:rsidRDefault="00882CC2">
      <w:r>
        <w:rPr>
          <w:noProof/>
        </w:rPr>
        <w:drawing>
          <wp:inline distT="0" distB="0" distL="114300" distR="114300">
            <wp:extent cx="2742565" cy="1495425"/>
            <wp:effectExtent l="0" t="0" r="635" b="952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6" cstate="print"/>
                    <a:stretch>
                      <a:fillRect/>
                    </a:stretch>
                  </pic:blipFill>
                  <pic:spPr>
                    <a:xfrm>
                      <a:off x="0" y="0"/>
                      <a:ext cx="2742565" cy="1495425"/>
                    </a:xfrm>
                    <a:prstGeom prst="rect">
                      <a:avLst/>
                    </a:prstGeom>
                    <a:noFill/>
                    <a:ln w="9525">
                      <a:noFill/>
                    </a:ln>
                  </pic:spPr>
                </pic:pic>
              </a:graphicData>
            </a:graphic>
          </wp:inline>
        </w:drawing>
      </w:r>
    </w:p>
    <w:p w:rsidR="003F264E" w:rsidRDefault="00882CC2">
      <w:pPr>
        <w:ind w:left="420"/>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3.9</w:t>
      </w:r>
      <w:r>
        <w:rPr>
          <w:rFonts w:asciiTheme="minorEastAsia" w:eastAsiaTheme="minorEastAsia" w:hAnsiTheme="minorEastAsia" w:cstheme="minorEastAsia" w:hint="eastAsia"/>
        </w:rPr>
        <w:t>角色管理</w:t>
      </w:r>
    </w:p>
    <w:p w:rsidR="003F264E" w:rsidRDefault="00882CC2">
      <w:pPr>
        <w:pStyle w:val="2"/>
        <w:numPr>
          <w:ilvl w:val="1"/>
          <w:numId w:val="0"/>
        </w:numPr>
        <w:spacing w:line="400" w:lineRule="atLeast"/>
        <w:ind w:firstLineChars="100" w:firstLine="281"/>
        <w:rPr>
          <w:sz w:val="28"/>
          <w:szCs w:val="28"/>
        </w:rPr>
      </w:pPr>
      <w:r>
        <w:rPr>
          <w:rFonts w:hint="eastAsia"/>
          <w:sz w:val="28"/>
          <w:szCs w:val="28"/>
        </w:rPr>
        <w:t>3.4</w:t>
      </w:r>
      <w:r>
        <w:rPr>
          <w:rFonts w:hint="eastAsia"/>
          <w:sz w:val="28"/>
          <w:szCs w:val="28"/>
        </w:rPr>
        <w:t>数据库概要设计</w:t>
      </w:r>
      <w:ins w:id="43" w:author="simon" w:date="2018-05-21T14:01:00Z">
        <w:r w:rsidR="00D73DCD">
          <w:rPr>
            <w:rFonts w:hint="eastAsia"/>
            <w:sz w:val="28"/>
            <w:szCs w:val="28"/>
          </w:rPr>
          <w:t>表之间的关系呢？</w:t>
        </w:r>
      </w:ins>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用户基</w:t>
      </w:r>
      <w:r>
        <w:rPr>
          <w:rFonts w:asciiTheme="minorEastAsia" w:eastAsiaTheme="minorEastAsia" w:hAnsiTheme="minorEastAsia" w:cstheme="minorEastAsia" w:hint="eastAsia"/>
          <w:sz w:val="24"/>
        </w:rPr>
        <w:t>本信息表</w:t>
      </w:r>
      <w:r>
        <w:rPr>
          <w:rFonts w:asciiTheme="minorEastAsia" w:eastAsiaTheme="minorEastAsia" w:hAnsiTheme="minorEastAsia" w:cstheme="minorEastAsia" w:hint="eastAsia"/>
          <w:sz w:val="24"/>
        </w:rPr>
        <w:t>&amp;</w:t>
      </w:r>
      <w:r>
        <w:rPr>
          <w:rFonts w:asciiTheme="minorEastAsia" w:eastAsiaTheme="minorEastAsia" w:hAnsiTheme="minorEastAsia" w:cstheme="minorEastAsia" w:hint="eastAsia"/>
          <w:sz w:val="24"/>
        </w:rPr>
        <w:t>用户标识表</w:t>
      </w:r>
    </w:p>
    <w:p w:rsidR="003F264E" w:rsidRDefault="003F264E"/>
    <w:p w:rsidR="003F264E" w:rsidRDefault="00882CC2">
      <w:r>
        <w:rPr>
          <w:noProof/>
        </w:rPr>
        <w:lastRenderedPageBreak/>
        <w:drawing>
          <wp:inline distT="0" distB="0" distL="114300" distR="114300">
            <wp:extent cx="3761740" cy="1724025"/>
            <wp:effectExtent l="0" t="0" r="1016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7" cstate="print"/>
                    <a:stretch>
                      <a:fillRect/>
                    </a:stretch>
                  </pic:blipFill>
                  <pic:spPr>
                    <a:xfrm>
                      <a:off x="0" y="0"/>
                      <a:ext cx="3761740" cy="1724025"/>
                    </a:xfrm>
                    <a:prstGeom prst="rect">
                      <a:avLst/>
                    </a:prstGeom>
                    <a:noFill/>
                    <a:ln w="9525">
                      <a:noFill/>
                    </a:ln>
                  </pic:spPr>
                </pic:pic>
              </a:graphicData>
            </a:graphic>
          </wp:inline>
        </w:drawing>
      </w:r>
    </w:p>
    <w:p w:rsidR="003F264E" w:rsidRDefault="00882CC2">
      <w:pPr>
        <w:ind w:left="420"/>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3.10</w:t>
      </w:r>
    </w:p>
    <w:p w:rsidR="003F264E" w:rsidRDefault="00882CC2">
      <w:r>
        <w:rPr>
          <w:rFonts w:hint="eastAsia"/>
        </w:rPr>
        <w:t>角色表</w:t>
      </w:r>
      <w:r>
        <w:rPr>
          <w:rFonts w:hint="eastAsia"/>
        </w:rPr>
        <w:t>&amp;</w:t>
      </w:r>
      <w:r>
        <w:rPr>
          <w:rFonts w:hint="eastAsia"/>
        </w:rPr>
        <w:t>用户角色表</w:t>
      </w:r>
      <w:r>
        <w:rPr>
          <w:rFonts w:hint="eastAsia"/>
        </w:rPr>
        <w:t>&amp;</w:t>
      </w:r>
      <w:r>
        <w:rPr>
          <w:rFonts w:hint="eastAsia"/>
        </w:rPr>
        <w:t>角色菜单表</w:t>
      </w:r>
    </w:p>
    <w:p w:rsidR="003F264E" w:rsidRDefault="00882CC2">
      <w:r>
        <w:rPr>
          <w:noProof/>
        </w:rPr>
        <w:drawing>
          <wp:inline distT="0" distB="0" distL="114300" distR="114300">
            <wp:extent cx="5095240" cy="1076325"/>
            <wp:effectExtent l="0" t="0" r="1016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8" cstate="print"/>
                    <a:stretch>
                      <a:fillRect/>
                    </a:stretch>
                  </pic:blipFill>
                  <pic:spPr>
                    <a:xfrm>
                      <a:off x="0" y="0"/>
                      <a:ext cx="5095240" cy="1076325"/>
                    </a:xfrm>
                    <a:prstGeom prst="rect">
                      <a:avLst/>
                    </a:prstGeom>
                    <a:noFill/>
                    <a:ln w="9525">
                      <a:noFill/>
                    </a:ln>
                  </pic:spPr>
                </pic:pic>
              </a:graphicData>
            </a:graphic>
          </wp:inline>
        </w:drawing>
      </w:r>
    </w:p>
    <w:p w:rsidR="003F264E" w:rsidRDefault="00882CC2">
      <w:pPr>
        <w:ind w:left="420"/>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3.11</w:t>
      </w:r>
    </w:p>
    <w:p w:rsidR="003F264E" w:rsidRDefault="003F264E"/>
    <w:p w:rsidR="003F264E" w:rsidRDefault="00882CC2">
      <w:r>
        <w:rPr>
          <w:rFonts w:hint="eastAsia"/>
        </w:rPr>
        <w:t>部门表</w:t>
      </w:r>
      <w:r>
        <w:rPr>
          <w:rFonts w:hint="eastAsia"/>
        </w:rPr>
        <w:t>&amp;</w:t>
      </w:r>
      <w:r>
        <w:rPr>
          <w:rFonts w:hint="eastAsia"/>
        </w:rPr>
        <w:t>用户部门表</w:t>
      </w:r>
      <w:r>
        <w:rPr>
          <w:rFonts w:hint="eastAsia"/>
        </w:rPr>
        <w:t>&amp;</w:t>
      </w:r>
      <w:r>
        <w:rPr>
          <w:rFonts w:hint="eastAsia"/>
        </w:rPr>
        <w:t>部门文件表</w:t>
      </w:r>
    </w:p>
    <w:p w:rsidR="003F264E" w:rsidRDefault="00882CC2">
      <w:r>
        <w:rPr>
          <w:noProof/>
        </w:rPr>
        <w:drawing>
          <wp:inline distT="0" distB="0" distL="114300" distR="114300">
            <wp:extent cx="5095240" cy="1238250"/>
            <wp:effectExtent l="0" t="0" r="1016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9" cstate="print"/>
                    <a:stretch>
                      <a:fillRect/>
                    </a:stretch>
                  </pic:blipFill>
                  <pic:spPr>
                    <a:xfrm>
                      <a:off x="0" y="0"/>
                      <a:ext cx="5095240" cy="1238250"/>
                    </a:xfrm>
                    <a:prstGeom prst="rect">
                      <a:avLst/>
                    </a:prstGeom>
                    <a:noFill/>
                    <a:ln w="9525">
                      <a:noFill/>
                    </a:ln>
                  </pic:spPr>
                </pic:pic>
              </a:graphicData>
            </a:graphic>
          </wp:inline>
        </w:drawing>
      </w:r>
    </w:p>
    <w:p w:rsidR="003F264E" w:rsidRDefault="00882CC2">
      <w:pPr>
        <w:ind w:left="420"/>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3.12</w:t>
      </w:r>
    </w:p>
    <w:p w:rsidR="003F264E" w:rsidRDefault="003F264E"/>
    <w:p w:rsidR="003F264E" w:rsidRDefault="00882CC2">
      <w:r>
        <w:rPr>
          <w:rFonts w:hint="eastAsia"/>
        </w:rPr>
        <w:t>请假表</w:t>
      </w:r>
      <w:r>
        <w:rPr>
          <w:rFonts w:hint="eastAsia"/>
        </w:rPr>
        <w:t>&amp;</w:t>
      </w:r>
      <w:r>
        <w:rPr>
          <w:rFonts w:hint="eastAsia"/>
        </w:rPr>
        <w:t>考勤表</w:t>
      </w:r>
      <w:r>
        <w:rPr>
          <w:rFonts w:hint="eastAsia"/>
        </w:rPr>
        <w:t>&amp;</w:t>
      </w:r>
      <w:r>
        <w:rPr>
          <w:rFonts w:hint="eastAsia"/>
        </w:rPr>
        <w:t>菜单表</w:t>
      </w:r>
    </w:p>
    <w:p w:rsidR="003F264E" w:rsidRDefault="00882CC2">
      <w:r>
        <w:rPr>
          <w:noProof/>
        </w:rPr>
        <w:drawing>
          <wp:inline distT="0" distB="0" distL="114300" distR="114300">
            <wp:extent cx="5268595" cy="1809115"/>
            <wp:effectExtent l="0" t="0" r="8255" b="63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0" cstate="print"/>
                    <a:stretch>
                      <a:fillRect/>
                    </a:stretch>
                  </pic:blipFill>
                  <pic:spPr>
                    <a:xfrm>
                      <a:off x="0" y="0"/>
                      <a:ext cx="5268595" cy="1809115"/>
                    </a:xfrm>
                    <a:prstGeom prst="rect">
                      <a:avLst/>
                    </a:prstGeom>
                    <a:noFill/>
                    <a:ln w="9525">
                      <a:noFill/>
                    </a:ln>
                  </pic:spPr>
                </pic:pic>
              </a:graphicData>
            </a:graphic>
          </wp:inline>
        </w:drawing>
      </w:r>
    </w:p>
    <w:p w:rsidR="003F264E" w:rsidRDefault="00882CC2">
      <w:pPr>
        <w:ind w:left="420"/>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3.13</w:t>
      </w:r>
    </w:p>
    <w:p w:rsidR="003F264E" w:rsidRDefault="00882CC2">
      <w:pPr>
        <w:pStyle w:val="1"/>
        <w:numPr>
          <w:ilvl w:val="0"/>
          <w:numId w:val="0"/>
        </w:numPr>
        <w:ind w:left="425" w:hanging="425"/>
      </w:pPr>
      <w:r>
        <w:rPr>
          <w:rFonts w:hint="eastAsia"/>
        </w:rPr>
        <w:lastRenderedPageBreak/>
        <w:t>4</w:t>
      </w:r>
      <w:r>
        <w:rPr>
          <w:rFonts w:hint="eastAsia"/>
        </w:rPr>
        <w:t>详细设计</w:t>
      </w:r>
    </w:p>
    <w:p w:rsidR="003F264E" w:rsidRDefault="00882CC2">
      <w:pPr>
        <w:pStyle w:val="2"/>
        <w:numPr>
          <w:ilvl w:val="1"/>
          <w:numId w:val="0"/>
        </w:numPr>
        <w:spacing w:line="400" w:lineRule="atLeast"/>
        <w:ind w:firstLineChars="100" w:firstLine="281"/>
        <w:rPr>
          <w:sz w:val="28"/>
          <w:szCs w:val="28"/>
        </w:rPr>
      </w:pPr>
      <w:r>
        <w:rPr>
          <w:rFonts w:hint="eastAsia"/>
          <w:sz w:val="28"/>
          <w:szCs w:val="28"/>
        </w:rPr>
        <w:t>4.1</w:t>
      </w:r>
      <w:r>
        <w:rPr>
          <w:rFonts w:hint="eastAsia"/>
          <w:sz w:val="28"/>
          <w:szCs w:val="28"/>
        </w:rPr>
        <w:t>考勤模块</w:t>
      </w:r>
    </w:p>
    <w:p w:rsidR="003F264E" w:rsidRDefault="00882CC2">
      <w:pPr>
        <w:pStyle w:val="3"/>
        <w:numPr>
          <w:ilvl w:val="2"/>
          <w:numId w:val="0"/>
        </w:numPr>
        <w:spacing w:line="400" w:lineRule="exact"/>
        <w:ind w:firstLineChars="200" w:firstLine="482"/>
        <w:rPr>
          <w:sz w:val="24"/>
        </w:rPr>
      </w:pPr>
      <w:r>
        <w:rPr>
          <w:rFonts w:hint="eastAsia"/>
          <w:sz w:val="24"/>
        </w:rPr>
        <w:t>4.1.1</w:t>
      </w:r>
      <w:r>
        <w:rPr>
          <w:rFonts w:hint="eastAsia"/>
          <w:sz w:val="24"/>
        </w:rPr>
        <w:t>考勤模块详细设计</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考勤模块主要有考勤打卡和考勤信息查看两个功能。</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考勤打开分为上午和下午两次，上午记录员工上班时间，下午记录员工下班时间。用户打卡时根据中午时间为基准判断是属于上班时间还是下班时间。考勤信息查看，用户只能查看自己的考勤信息但是不能修改考勤信息。</w:t>
      </w:r>
    </w:p>
    <w:p w:rsidR="003F264E" w:rsidRDefault="00882CC2">
      <w:pPr>
        <w:pStyle w:val="3"/>
        <w:numPr>
          <w:ilvl w:val="2"/>
          <w:numId w:val="0"/>
        </w:numPr>
        <w:spacing w:line="400" w:lineRule="exact"/>
        <w:ind w:firstLineChars="200" w:firstLine="482"/>
        <w:rPr>
          <w:sz w:val="24"/>
        </w:rPr>
      </w:pPr>
      <w:r>
        <w:rPr>
          <w:rFonts w:hint="eastAsia"/>
          <w:sz w:val="24"/>
        </w:rPr>
        <w:t>4.1.2</w:t>
      </w:r>
      <w:r>
        <w:rPr>
          <w:rFonts w:hint="eastAsia"/>
          <w:sz w:val="24"/>
        </w:rPr>
        <w:t>考勤模块流程图</w:t>
      </w:r>
    </w:p>
    <w:p w:rsidR="003F264E" w:rsidRDefault="00882CC2">
      <w:r>
        <w:rPr>
          <w:noProof/>
        </w:rPr>
        <w:drawing>
          <wp:inline distT="0" distB="0" distL="114300" distR="114300">
            <wp:extent cx="4359910" cy="3673475"/>
            <wp:effectExtent l="0" t="0" r="2540" b="3175"/>
            <wp:docPr id="10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4"/>
                    <pic:cNvPicPr>
                      <a:picLocks noChangeAspect="1"/>
                    </pic:cNvPicPr>
                  </pic:nvPicPr>
                  <pic:blipFill>
                    <a:blip r:embed="rId21" cstate="print"/>
                    <a:stretch>
                      <a:fillRect/>
                    </a:stretch>
                  </pic:blipFill>
                  <pic:spPr>
                    <a:xfrm>
                      <a:off x="0" y="0"/>
                      <a:ext cx="4359910" cy="3673475"/>
                    </a:xfrm>
                    <a:prstGeom prst="rect">
                      <a:avLst/>
                    </a:prstGeom>
                    <a:noFill/>
                    <a:ln w="9525">
                      <a:noFill/>
                    </a:ln>
                  </pic:spPr>
                </pic:pic>
              </a:graphicData>
            </a:graphic>
          </wp:inline>
        </w:drawing>
      </w:r>
    </w:p>
    <w:p w:rsidR="003F264E" w:rsidRDefault="00882CC2">
      <w:pPr>
        <w:ind w:left="420"/>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4.1</w:t>
      </w:r>
      <w:ins w:id="44" w:author="simon" w:date="2018-05-21T14:01:00Z">
        <w:r w:rsidR="00D73DCD">
          <w:rPr>
            <w:rFonts w:asciiTheme="minorEastAsia" w:eastAsiaTheme="minorEastAsia" w:hAnsiTheme="minorEastAsia" w:cstheme="minorEastAsia" w:hint="eastAsia"/>
          </w:rPr>
          <w:t xml:space="preserve"> xxx</w:t>
        </w:r>
      </w:ins>
    </w:p>
    <w:p w:rsidR="003F264E" w:rsidRDefault="00882CC2">
      <w:pPr>
        <w:pStyle w:val="3"/>
        <w:numPr>
          <w:ilvl w:val="2"/>
          <w:numId w:val="0"/>
        </w:numPr>
        <w:spacing w:line="400" w:lineRule="exact"/>
        <w:ind w:firstLineChars="200" w:firstLine="482"/>
        <w:rPr>
          <w:sz w:val="24"/>
        </w:rPr>
      </w:pPr>
      <w:r>
        <w:rPr>
          <w:rFonts w:hint="eastAsia"/>
          <w:sz w:val="24"/>
        </w:rPr>
        <w:t>4.1.3</w:t>
      </w:r>
      <w:r>
        <w:rPr>
          <w:rFonts w:hint="eastAsia"/>
          <w:sz w:val="24"/>
        </w:rPr>
        <w:t>核心代码</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Date </w:t>
      </w:r>
      <w:proofErr w:type="spellStart"/>
      <w:r>
        <w:rPr>
          <w:rFonts w:asciiTheme="minorEastAsia" w:eastAsiaTheme="minorEastAsia" w:hAnsiTheme="minorEastAsia" w:cstheme="minorEastAsia" w:hint="eastAsia"/>
          <w:sz w:val="24"/>
        </w:rPr>
        <w:t>date</w:t>
      </w:r>
      <w:proofErr w:type="spellEnd"/>
      <w:r>
        <w:rPr>
          <w:rFonts w:asciiTheme="minorEastAsia" w:eastAsiaTheme="minorEastAsia" w:hAnsiTheme="minorEastAsia" w:cstheme="minorEastAsia" w:hint="eastAsia"/>
          <w:sz w:val="24"/>
        </w:rPr>
        <w:t xml:space="preserve"> = new Date();</w:t>
      </w:r>
    </w:p>
    <w:p w:rsidR="003F264E" w:rsidRDefault="00882CC2">
      <w:pPr>
        <w:spacing w:line="400" w:lineRule="exact"/>
        <w:ind w:firstLineChars="200" w:firstLine="480"/>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SimpleDateFormat</w:t>
      </w:r>
      <w:proofErr w:type="spellEnd"/>
      <w:r>
        <w:rPr>
          <w:rFonts w:asciiTheme="minorEastAsia" w:eastAsiaTheme="minorEastAsia" w:hAnsiTheme="minorEastAsia" w:cstheme="minorEastAsia" w:hint="eastAsia"/>
          <w:sz w:val="24"/>
        </w:rPr>
        <w:t xml:space="preserve"> </w:t>
      </w:r>
      <w:proofErr w:type="spellStart"/>
      <w:r>
        <w:rPr>
          <w:rFonts w:asciiTheme="minorEastAsia" w:eastAsiaTheme="minorEastAsia" w:hAnsiTheme="minorEastAsia" w:cstheme="minorEastAsia" w:hint="eastAsia"/>
          <w:sz w:val="24"/>
        </w:rPr>
        <w:t>sdf</w:t>
      </w:r>
      <w:proofErr w:type="spellEnd"/>
      <w:r>
        <w:rPr>
          <w:rFonts w:asciiTheme="minorEastAsia" w:eastAsiaTheme="minorEastAsia" w:hAnsiTheme="minorEastAsia" w:cstheme="minorEastAsia" w:hint="eastAsia"/>
          <w:sz w:val="24"/>
        </w:rPr>
        <w:t xml:space="preserve"> = new </w:t>
      </w:r>
      <w:proofErr w:type="spellStart"/>
      <w:r>
        <w:rPr>
          <w:rFonts w:asciiTheme="minorEastAsia" w:eastAsiaTheme="minorEastAsia" w:hAnsiTheme="minorEastAsia" w:cstheme="minorEastAsia" w:hint="eastAsia"/>
          <w:sz w:val="24"/>
        </w:rPr>
        <w:t>SimpleDateFormat</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yyyy</w:t>
      </w:r>
      <w:proofErr w:type="spellEnd"/>
      <w:r>
        <w:rPr>
          <w:rFonts w:asciiTheme="minorEastAsia" w:eastAsiaTheme="minorEastAsia" w:hAnsiTheme="minorEastAsia" w:cstheme="minorEastAsia" w:hint="eastAsia"/>
          <w:sz w:val="24"/>
        </w:rPr>
        <w:t>-MM-</w:t>
      </w:r>
      <w:proofErr w:type="spellStart"/>
      <w:r>
        <w:rPr>
          <w:rFonts w:asciiTheme="minorEastAsia" w:eastAsiaTheme="minorEastAsia" w:hAnsiTheme="minorEastAsia" w:cstheme="minorEastAsia" w:hint="eastAsia"/>
          <w:sz w:val="24"/>
        </w:rPr>
        <w:t>dd</w:t>
      </w:r>
      <w:proofErr w:type="spellEnd"/>
      <w:r>
        <w:rPr>
          <w:rFonts w:asciiTheme="minorEastAsia" w:eastAsiaTheme="minorEastAsia" w:hAnsiTheme="minorEastAsia" w:cstheme="minorEastAsia" w:hint="eastAsia"/>
          <w:sz w:val="24"/>
        </w:rPr>
        <w:t>");</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Attendance a = </w:t>
      </w:r>
      <w:proofErr w:type="spellStart"/>
      <w:r>
        <w:rPr>
          <w:rFonts w:asciiTheme="minorEastAsia" w:eastAsiaTheme="minorEastAsia" w:hAnsiTheme="minorEastAsia" w:cstheme="minorEastAsia" w:hint="eastAsia"/>
          <w:sz w:val="24"/>
        </w:rPr>
        <w:t>attendanceMapper.selectByUserId</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userId</w:t>
      </w:r>
      <w:proofErr w:type="spellEnd"/>
      <w:r>
        <w:rPr>
          <w:rFonts w:asciiTheme="minorEastAsia" w:eastAsiaTheme="minorEastAsia" w:hAnsiTheme="minorEastAsia" w:cstheme="minorEastAsia" w:hint="eastAsia"/>
          <w:sz w:val="24"/>
        </w:rPr>
        <w:t xml:space="preserve">, </w:t>
      </w:r>
      <w:proofErr w:type="spellStart"/>
      <w:r>
        <w:rPr>
          <w:rFonts w:asciiTheme="minorEastAsia" w:eastAsiaTheme="minorEastAsia" w:hAnsiTheme="minorEastAsia" w:cstheme="minorEastAsia" w:hint="eastAsia"/>
          <w:sz w:val="24"/>
        </w:rPr>
        <w:t>sdf.forma</w:t>
      </w:r>
      <w:proofErr w:type="spellEnd"/>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t(date));</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Date d = new Date();</w:t>
      </w:r>
    </w:p>
    <w:p w:rsidR="003F264E" w:rsidRDefault="00882CC2">
      <w:pPr>
        <w:spacing w:line="400" w:lineRule="exact"/>
        <w:ind w:firstLineChars="200" w:firstLine="480"/>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SimpledDateFormat</w:t>
      </w:r>
      <w:proofErr w:type="spellEnd"/>
      <w:r>
        <w:rPr>
          <w:rFonts w:asciiTheme="minorEastAsia" w:eastAsiaTheme="minorEastAsia" w:hAnsiTheme="minorEastAsia" w:cstheme="minorEastAsia" w:hint="eastAsia"/>
          <w:sz w:val="24"/>
        </w:rPr>
        <w:t xml:space="preserve"> s = new </w:t>
      </w:r>
      <w:proofErr w:type="spellStart"/>
      <w:r>
        <w:rPr>
          <w:rFonts w:asciiTheme="minorEastAsia" w:eastAsiaTheme="minorEastAsia" w:hAnsiTheme="minorEastAsia" w:cstheme="minorEastAsia" w:hint="eastAsia"/>
          <w:sz w:val="24"/>
        </w:rPr>
        <w:t>SimpledDateFormat</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yyyy</w:t>
      </w:r>
      <w:proofErr w:type="spellEnd"/>
      <w:r>
        <w:rPr>
          <w:rFonts w:asciiTheme="minorEastAsia" w:eastAsiaTheme="minorEastAsia" w:hAnsiTheme="minorEastAsia" w:cstheme="minorEastAsia" w:hint="eastAsia"/>
          <w:sz w:val="24"/>
        </w:rPr>
        <w:t>-MM-</w:t>
      </w:r>
      <w:proofErr w:type="spellStart"/>
      <w:r>
        <w:rPr>
          <w:rFonts w:asciiTheme="minorEastAsia" w:eastAsiaTheme="minorEastAsia" w:hAnsiTheme="minorEastAsia" w:cstheme="minorEastAsia" w:hint="eastAsia"/>
          <w:sz w:val="24"/>
        </w:rPr>
        <w:t>dd</w:t>
      </w:r>
      <w:proofErr w:type="spellEnd"/>
      <w:r>
        <w:rPr>
          <w:rFonts w:asciiTheme="minorEastAsia" w:eastAsiaTheme="minorEastAsia" w:hAnsiTheme="minorEastAsia" w:cstheme="minorEastAsia" w:hint="eastAsia"/>
          <w:sz w:val="24"/>
        </w:rPr>
        <w:t xml:space="preserve"> </w:t>
      </w:r>
      <w:proofErr w:type="spellStart"/>
      <w:r>
        <w:rPr>
          <w:rFonts w:asciiTheme="minorEastAsia" w:eastAsiaTheme="minorEastAsia" w:hAnsiTheme="minorEastAsia" w:cstheme="minorEastAsia" w:hint="eastAsia"/>
          <w:sz w:val="24"/>
        </w:rPr>
        <w:t>HH:mm:ss</w:t>
      </w:r>
      <w:proofErr w:type="spellEnd"/>
      <w:r>
        <w:rPr>
          <w:rFonts w:asciiTheme="minorEastAsia" w:eastAsiaTheme="minorEastAsia" w:hAnsiTheme="minorEastAsia" w:cstheme="minorEastAsia" w:hint="eastAsia"/>
          <w:sz w:val="24"/>
        </w:rPr>
        <w:t>");</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String now = </w:t>
      </w:r>
      <w:proofErr w:type="spellStart"/>
      <w:r>
        <w:rPr>
          <w:rFonts w:asciiTheme="minorEastAsia" w:eastAsiaTheme="minorEastAsia" w:hAnsiTheme="minorEastAsia" w:cstheme="minorEastAsia" w:hint="eastAsia"/>
          <w:sz w:val="24"/>
        </w:rPr>
        <w:t>s.format</w:t>
      </w:r>
      <w:proofErr w:type="spellEnd"/>
      <w:r>
        <w:rPr>
          <w:rFonts w:asciiTheme="minorEastAsia" w:eastAsiaTheme="minorEastAsia" w:hAnsiTheme="minorEastAsia" w:cstheme="minorEastAsia" w:hint="eastAsia"/>
          <w:sz w:val="24"/>
        </w:rPr>
        <w:t>(d);</w:t>
      </w:r>
    </w:p>
    <w:p w:rsidR="003F264E" w:rsidRDefault="00882CC2">
      <w:pPr>
        <w:spacing w:line="400" w:lineRule="exact"/>
        <w:ind w:firstLineChars="200" w:firstLine="480"/>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ResultMsg</w:t>
      </w:r>
      <w:proofErr w:type="spellEnd"/>
      <w:r>
        <w:rPr>
          <w:rFonts w:asciiTheme="minorEastAsia" w:eastAsiaTheme="minorEastAsia" w:hAnsiTheme="minorEastAsia" w:cstheme="minorEastAsia" w:hint="eastAsia"/>
          <w:sz w:val="24"/>
        </w:rPr>
        <w:t xml:space="preserve"> </w:t>
      </w:r>
      <w:proofErr w:type="spellStart"/>
      <w:r>
        <w:rPr>
          <w:rFonts w:asciiTheme="minorEastAsia" w:eastAsiaTheme="minorEastAsia" w:hAnsiTheme="minorEastAsia" w:cstheme="minorEastAsia" w:hint="eastAsia"/>
          <w:sz w:val="24"/>
        </w:rPr>
        <w:t>msg</w:t>
      </w:r>
      <w:proofErr w:type="spellEnd"/>
      <w:r>
        <w:rPr>
          <w:rFonts w:asciiTheme="minorEastAsia" w:eastAsiaTheme="minorEastAsia" w:hAnsiTheme="minorEastAsia" w:cstheme="minorEastAsia" w:hint="eastAsia"/>
          <w:sz w:val="24"/>
        </w:rPr>
        <w:t xml:space="preserve"> = new </w:t>
      </w:r>
      <w:proofErr w:type="spellStart"/>
      <w:r>
        <w:rPr>
          <w:rFonts w:asciiTheme="minorEastAsia" w:eastAsiaTheme="minorEastAsia" w:hAnsiTheme="minorEastAsia" w:cstheme="minorEastAsia" w:hint="eastAsia"/>
          <w:sz w:val="24"/>
        </w:rPr>
        <w:t>ResultMsg</w:t>
      </w:r>
      <w:proofErr w:type="spellEnd"/>
      <w:r>
        <w:rPr>
          <w:rFonts w:asciiTheme="minorEastAsia" w:eastAsiaTheme="minorEastAsia" w:hAnsiTheme="minorEastAsia" w:cstheme="minorEastAsia" w:hint="eastAsia"/>
          <w:sz w:val="24"/>
        </w:rPr>
        <w:t>();</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w:t>
      </w:r>
      <w:r>
        <w:rPr>
          <w:rFonts w:asciiTheme="minorEastAsia" w:eastAsiaTheme="minorEastAsia" w:hAnsiTheme="minorEastAsia" w:cstheme="minorEastAsia" w:hint="eastAsia"/>
          <w:sz w:val="24"/>
        </w:rPr>
        <w:t>上午</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if(</w:t>
      </w:r>
      <w:proofErr w:type="spellStart"/>
      <w:r>
        <w:rPr>
          <w:rFonts w:asciiTheme="minorEastAsia" w:eastAsiaTheme="minorEastAsia" w:hAnsiTheme="minorEastAsia" w:cstheme="minorEastAsia" w:hint="eastAsia"/>
          <w:sz w:val="24"/>
        </w:rPr>
        <w:t>now.compareTos</w:t>
      </w:r>
      <w:proofErr w:type="spellEnd"/>
      <w:r>
        <w:rPr>
          <w:rFonts w:asciiTheme="minorEastAsia" w:eastAsiaTheme="minorEastAsia" w:hAnsiTheme="minorEastAsia" w:cstheme="minorEastAsia" w:hint="eastAsia"/>
          <w:sz w:val="24"/>
        </w:rPr>
        <w:t>(noon()) &lt;= 0) {</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if(</w:t>
      </w:r>
      <w:proofErr w:type="spellStart"/>
      <w:r>
        <w:rPr>
          <w:rFonts w:asciiTheme="minorEastAsia" w:eastAsiaTheme="minorEastAsia" w:hAnsiTheme="minorEastAsia" w:cstheme="minorEastAsia" w:hint="eastAsia"/>
          <w:sz w:val="24"/>
        </w:rPr>
        <w:t>a.getWorkTime</w:t>
      </w:r>
      <w:proofErr w:type="spellEnd"/>
      <w:r>
        <w:rPr>
          <w:rFonts w:asciiTheme="minorEastAsia" w:eastAsiaTheme="minorEastAsia" w:hAnsiTheme="minorEastAsia" w:cstheme="minorEastAsia" w:hint="eastAsia"/>
          <w:sz w:val="24"/>
        </w:rPr>
        <w:t>()==null) {</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proofErr w:type="spellStart"/>
      <w:r>
        <w:rPr>
          <w:rFonts w:asciiTheme="minorEastAsia" w:eastAsiaTheme="minorEastAsia" w:hAnsiTheme="minorEastAsia" w:cstheme="minorEastAsia" w:hint="eastAsia"/>
          <w:sz w:val="24"/>
        </w:rPr>
        <w:t>a.setWorkTime</w:t>
      </w:r>
      <w:proofErr w:type="spellEnd"/>
      <w:r>
        <w:rPr>
          <w:rFonts w:asciiTheme="minorEastAsia" w:eastAsiaTheme="minorEastAsia" w:hAnsiTheme="minorEastAsia" w:cstheme="minorEastAsia" w:hint="eastAsia"/>
          <w:sz w:val="24"/>
        </w:rPr>
        <w:t>(new Date());</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w:t>
      </w:r>
      <w:r>
        <w:rPr>
          <w:rFonts w:asciiTheme="minorEastAsia" w:eastAsiaTheme="minorEastAsia" w:hAnsiTheme="minorEastAsia" w:cstheme="minorEastAsia" w:hint="eastAsia"/>
          <w:sz w:val="24"/>
        </w:rPr>
        <w:t>上午签到</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if(</w:t>
      </w:r>
      <w:proofErr w:type="spellStart"/>
      <w:r>
        <w:rPr>
          <w:rFonts w:asciiTheme="minorEastAsia" w:eastAsiaTheme="minorEastAsia" w:hAnsiTheme="minorEastAsia" w:cstheme="minorEastAsia" w:hint="eastAsia"/>
          <w:sz w:val="24"/>
        </w:rPr>
        <w:t>now.compareTo</w:t>
      </w:r>
      <w:proofErr w:type="spellEnd"/>
      <w:r>
        <w:rPr>
          <w:rFonts w:asciiTheme="minorEastAsia" w:eastAsiaTheme="minorEastAsia" w:hAnsiTheme="minorEastAsia" w:cstheme="minorEastAsia" w:hint="eastAsia"/>
          <w:sz w:val="24"/>
        </w:rPr>
        <w:t>(am()) &lt;= 0) {</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proofErr w:type="spellStart"/>
      <w:r>
        <w:rPr>
          <w:rFonts w:asciiTheme="minorEastAsia" w:eastAsiaTheme="minorEastAsia" w:hAnsiTheme="minorEastAsia" w:cstheme="minorEastAsia" w:hint="eastAsia"/>
          <w:sz w:val="24"/>
        </w:rPr>
        <w:t>a.setAmStatus</w:t>
      </w:r>
      <w:proofErr w:type="spellEnd"/>
      <w:r>
        <w:rPr>
          <w:rFonts w:asciiTheme="minorEastAsia" w:eastAsiaTheme="minorEastAsia" w:hAnsiTheme="minorEastAsia" w:cstheme="minorEastAsia" w:hint="eastAsia"/>
          <w:sz w:val="24"/>
        </w:rPr>
        <w:t>(2);</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}else {</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w:t>
      </w:r>
      <w:r>
        <w:rPr>
          <w:rFonts w:asciiTheme="minorEastAsia" w:eastAsiaTheme="minorEastAsia" w:hAnsiTheme="minorEastAsia" w:cstheme="minorEastAsia" w:hint="eastAsia"/>
          <w:sz w:val="24"/>
        </w:rPr>
        <w:t>上午迟到</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proofErr w:type="spellStart"/>
      <w:r>
        <w:rPr>
          <w:rFonts w:asciiTheme="minorEastAsia" w:eastAsiaTheme="minorEastAsia" w:hAnsiTheme="minorEastAsia" w:cstheme="minorEastAsia" w:hint="eastAsia"/>
          <w:sz w:val="24"/>
        </w:rPr>
        <w:t>a.setAmStatus</w:t>
      </w:r>
      <w:proofErr w:type="spellEnd"/>
      <w:r>
        <w:rPr>
          <w:rFonts w:asciiTheme="minorEastAsia" w:eastAsiaTheme="minorEastAsia" w:hAnsiTheme="minorEastAsia" w:cstheme="minorEastAsia" w:hint="eastAsia"/>
          <w:sz w:val="24"/>
        </w:rPr>
        <w:t>(1);</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}else {</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return new </w:t>
      </w:r>
      <w:proofErr w:type="spellStart"/>
      <w:r>
        <w:rPr>
          <w:rFonts w:asciiTheme="minorEastAsia" w:eastAsiaTheme="minorEastAsia" w:hAnsiTheme="minorEastAsia" w:cstheme="minorEastAsia" w:hint="eastAsia"/>
          <w:sz w:val="24"/>
        </w:rPr>
        <w:t>ResultMsg</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Boolean.FALSE</w:t>
      </w:r>
      <w:proofErr w:type="spellEnd"/>
      <w:r>
        <w:rPr>
          <w:rFonts w:asciiTheme="minorEastAsia" w:eastAsiaTheme="minorEastAsia" w:hAnsiTheme="minorEastAsia" w:cstheme="minorEastAsia" w:hint="eastAsia"/>
          <w:sz w:val="24"/>
        </w:rPr>
        <w:t>, "</w:t>
      </w:r>
      <w:r>
        <w:rPr>
          <w:rFonts w:asciiTheme="minorEastAsia" w:eastAsiaTheme="minorEastAsia" w:hAnsiTheme="minorEastAsia" w:cstheme="minorEastAsia" w:hint="eastAsia"/>
          <w:sz w:val="24"/>
        </w:rPr>
        <w:t>上午已签到</w:t>
      </w:r>
      <w:r>
        <w:rPr>
          <w:rFonts w:asciiTheme="minorEastAsia" w:eastAsiaTheme="minorEastAsia" w:hAnsiTheme="minorEastAsia" w:cstheme="minorEastAsia" w:hint="eastAsia"/>
          <w:sz w:val="24"/>
        </w:rPr>
        <w:t>");</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}else{//</w:t>
      </w:r>
      <w:r>
        <w:rPr>
          <w:rFonts w:asciiTheme="minorEastAsia" w:eastAsiaTheme="minorEastAsia" w:hAnsiTheme="minorEastAsia" w:cstheme="minorEastAsia" w:hint="eastAsia"/>
          <w:sz w:val="24"/>
        </w:rPr>
        <w:t>下午</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if(</w:t>
      </w:r>
      <w:proofErr w:type="spellStart"/>
      <w:r>
        <w:rPr>
          <w:rFonts w:asciiTheme="minorEastAsia" w:eastAsiaTheme="minorEastAsia" w:hAnsiTheme="minorEastAsia" w:cstheme="minorEastAsia" w:hint="eastAsia"/>
          <w:sz w:val="24"/>
        </w:rPr>
        <w:t>a.getEndTime</w:t>
      </w:r>
      <w:proofErr w:type="spellEnd"/>
      <w:r>
        <w:rPr>
          <w:rFonts w:asciiTheme="minorEastAsia" w:eastAsiaTheme="minorEastAsia" w:hAnsiTheme="minorEastAsia" w:cstheme="minorEastAsia" w:hint="eastAsia"/>
          <w:sz w:val="24"/>
        </w:rPr>
        <w:t>() == null) {</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proofErr w:type="spellStart"/>
      <w:r>
        <w:rPr>
          <w:rFonts w:asciiTheme="minorEastAsia" w:eastAsiaTheme="minorEastAsia" w:hAnsiTheme="minorEastAsia" w:cstheme="minorEastAsia" w:hint="eastAsia"/>
          <w:sz w:val="24"/>
        </w:rPr>
        <w:t>a.setEndTime</w:t>
      </w:r>
      <w:proofErr w:type="spellEnd"/>
      <w:r>
        <w:rPr>
          <w:rFonts w:asciiTheme="minorEastAsia" w:eastAsiaTheme="minorEastAsia" w:hAnsiTheme="minorEastAsia" w:cstheme="minorEastAsia" w:hint="eastAsia"/>
          <w:sz w:val="24"/>
        </w:rPr>
        <w:t>(new Date());</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w:t>
      </w:r>
      <w:r>
        <w:rPr>
          <w:rFonts w:asciiTheme="minorEastAsia" w:eastAsiaTheme="minorEastAsia" w:hAnsiTheme="minorEastAsia" w:cstheme="minorEastAsia" w:hint="eastAsia"/>
          <w:sz w:val="24"/>
        </w:rPr>
        <w:t>下午早退</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if(</w:t>
      </w:r>
      <w:proofErr w:type="spellStart"/>
      <w:r>
        <w:rPr>
          <w:rFonts w:asciiTheme="minorEastAsia" w:eastAsiaTheme="minorEastAsia" w:hAnsiTheme="minorEastAsia" w:cstheme="minorEastAsia" w:hint="eastAsia"/>
          <w:sz w:val="24"/>
        </w:rPr>
        <w:t>now.compareTo</w:t>
      </w:r>
      <w:proofErr w:type="spellEnd"/>
      <w:r>
        <w:rPr>
          <w:rFonts w:asciiTheme="minorEastAsia" w:eastAsiaTheme="minorEastAsia" w:hAnsiTheme="minorEastAsia" w:cstheme="minorEastAsia" w:hint="eastAsia"/>
          <w:sz w:val="24"/>
        </w:rPr>
        <w:t>(pm())&lt;0) {</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proofErr w:type="spellStart"/>
      <w:r>
        <w:rPr>
          <w:rFonts w:asciiTheme="minorEastAsia" w:eastAsiaTheme="minorEastAsia" w:hAnsiTheme="minorEastAsia" w:cstheme="minorEastAsia" w:hint="eastAsia"/>
          <w:sz w:val="24"/>
        </w:rPr>
        <w:t>a.setPmStatus</w:t>
      </w:r>
      <w:proofErr w:type="spellEnd"/>
      <w:r>
        <w:rPr>
          <w:rFonts w:asciiTheme="minorEastAsia" w:eastAsiaTheme="minorEastAsia" w:hAnsiTheme="minorEastAsia" w:cstheme="minorEastAsia" w:hint="eastAsia"/>
          <w:sz w:val="24"/>
        </w:rPr>
        <w:t>(1);</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}else {</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proofErr w:type="spellStart"/>
      <w:r>
        <w:rPr>
          <w:rFonts w:asciiTheme="minorEastAsia" w:eastAsiaTheme="minorEastAsia" w:hAnsiTheme="minorEastAsia" w:cstheme="minorEastAsia" w:hint="eastAsia"/>
          <w:sz w:val="24"/>
        </w:rPr>
        <w:t>a.setPmStatus</w:t>
      </w:r>
      <w:proofErr w:type="spellEnd"/>
      <w:r>
        <w:rPr>
          <w:rFonts w:asciiTheme="minorEastAsia" w:eastAsiaTheme="minorEastAsia" w:hAnsiTheme="minorEastAsia" w:cstheme="minorEastAsia" w:hint="eastAsia"/>
          <w:sz w:val="24"/>
        </w:rPr>
        <w:t>(2);</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}else {</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return new </w:t>
      </w:r>
      <w:proofErr w:type="spellStart"/>
      <w:r>
        <w:rPr>
          <w:rFonts w:asciiTheme="minorEastAsia" w:eastAsiaTheme="minorEastAsia" w:hAnsiTheme="minorEastAsia" w:cstheme="minorEastAsia" w:hint="eastAsia"/>
          <w:sz w:val="24"/>
        </w:rPr>
        <w:t>ResultMsg</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Boolean.FALSE</w:t>
      </w:r>
      <w:proofErr w:type="spellEnd"/>
      <w:r>
        <w:rPr>
          <w:rFonts w:asciiTheme="minorEastAsia" w:eastAsiaTheme="minorEastAsia" w:hAnsiTheme="minorEastAsia" w:cstheme="minorEastAsia" w:hint="eastAsia"/>
          <w:sz w:val="24"/>
        </w:rPr>
        <w:t>, "</w:t>
      </w:r>
      <w:r>
        <w:rPr>
          <w:rFonts w:asciiTheme="minorEastAsia" w:eastAsiaTheme="minorEastAsia" w:hAnsiTheme="minorEastAsia" w:cstheme="minorEastAsia" w:hint="eastAsia"/>
          <w:sz w:val="24"/>
        </w:rPr>
        <w:t>下午已签到</w:t>
      </w:r>
      <w:r>
        <w:rPr>
          <w:rFonts w:asciiTheme="minorEastAsia" w:eastAsiaTheme="minorEastAsia" w:hAnsiTheme="minorEastAsia" w:cstheme="minorEastAsia" w:hint="eastAsia"/>
          <w:sz w:val="24"/>
        </w:rPr>
        <w:t>");</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w:t>
      </w:r>
    </w:p>
    <w:p w:rsidR="003F264E" w:rsidRDefault="00882CC2">
      <w:pPr>
        <w:pStyle w:val="3"/>
        <w:numPr>
          <w:ilvl w:val="2"/>
          <w:numId w:val="0"/>
        </w:numPr>
        <w:spacing w:line="400" w:lineRule="exact"/>
        <w:ind w:firstLineChars="200" w:firstLine="482"/>
        <w:rPr>
          <w:sz w:val="24"/>
        </w:rPr>
      </w:pPr>
      <w:r>
        <w:rPr>
          <w:rFonts w:hint="eastAsia"/>
          <w:sz w:val="24"/>
        </w:rPr>
        <w:t>4.1.4</w:t>
      </w:r>
      <w:r>
        <w:rPr>
          <w:rFonts w:hint="eastAsia"/>
          <w:sz w:val="24"/>
        </w:rPr>
        <w:t>界面设计</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考勤信息展示界面展示考勤信息的列表，在上面有一个日期的范围搜索，用于搜索日期范围内的考勤信息。同时提供分页功能，用于数据过多时分页展示。</w:t>
      </w:r>
    </w:p>
    <w:p w:rsidR="003F264E" w:rsidRDefault="00882CC2">
      <w:r>
        <w:rPr>
          <w:noProof/>
        </w:rPr>
        <w:drawing>
          <wp:inline distT="0" distB="0" distL="114300" distR="114300">
            <wp:extent cx="5270500" cy="1045845"/>
            <wp:effectExtent l="0" t="0" r="6350" b="1905"/>
            <wp:docPr id="11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6"/>
                    <pic:cNvPicPr>
                      <a:picLocks noChangeAspect="1"/>
                    </pic:cNvPicPr>
                  </pic:nvPicPr>
                  <pic:blipFill>
                    <a:blip r:embed="rId22" cstate="print"/>
                    <a:stretch>
                      <a:fillRect/>
                    </a:stretch>
                  </pic:blipFill>
                  <pic:spPr>
                    <a:xfrm>
                      <a:off x="0" y="0"/>
                      <a:ext cx="5270500" cy="1045845"/>
                    </a:xfrm>
                    <a:prstGeom prst="rect">
                      <a:avLst/>
                    </a:prstGeom>
                    <a:noFill/>
                    <a:ln w="9525">
                      <a:noFill/>
                    </a:ln>
                  </pic:spPr>
                </pic:pic>
              </a:graphicData>
            </a:graphic>
          </wp:inline>
        </w:drawing>
      </w:r>
    </w:p>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图</w:t>
      </w:r>
      <w:r>
        <w:rPr>
          <w:rFonts w:asciiTheme="minorEastAsia" w:eastAsiaTheme="minorEastAsia" w:hAnsiTheme="minorEastAsia" w:cstheme="minorEastAsia" w:hint="eastAsia"/>
        </w:rPr>
        <w:t>4.2</w:t>
      </w:r>
    </w:p>
    <w:p w:rsidR="003F264E" w:rsidRDefault="00882CC2">
      <w:pPr>
        <w:pStyle w:val="2"/>
        <w:numPr>
          <w:ilvl w:val="1"/>
          <w:numId w:val="0"/>
        </w:numPr>
        <w:spacing w:line="400" w:lineRule="atLeast"/>
        <w:ind w:firstLineChars="100" w:firstLine="281"/>
        <w:rPr>
          <w:sz w:val="28"/>
          <w:szCs w:val="28"/>
        </w:rPr>
      </w:pPr>
      <w:r>
        <w:rPr>
          <w:rFonts w:hint="eastAsia"/>
          <w:sz w:val="28"/>
          <w:szCs w:val="28"/>
        </w:rPr>
        <w:t>4.2</w:t>
      </w:r>
      <w:r>
        <w:rPr>
          <w:rFonts w:hint="eastAsia"/>
          <w:sz w:val="28"/>
          <w:szCs w:val="28"/>
        </w:rPr>
        <w:t>请假模块</w:t>
      </w:r>
    </w:p>
    <w:p w:rsidR="003F264E" w:rsidRDefault="00882CC2">
      <w:pPr>
        <w:pStyle w:val="3"/>
        <w:numPr>
          <w:ilvl w:val="2"/>
          <w:numId w:val="0"/>
        </w:numPr>
        <w:spacing w:line="400" w:lineRule="exact"/>
        <w:ind w:firstLineChars="200" w:firstLine="482"/>
        <w:rPr>
          <w:sz w:val="24"/>
        </w:rPr>
      </w:pPr>
      <w:r>
        <w:rPr>
          <w:rFonts w:hint="eastAsia"/>
          <w:sz w:val="24"/>
        </w:rPr>
        <w:t>4.2.1</w:t>
      </w:r>
      <w:r>
        <w:rPr>
          <w:rFonts w:hint="eastAsia"/>
          <w:sz w:val="24"/>
        </w:rPr>
        <w:t>请假模块详细设计</w:t>
      </w:r>
    </w:p>
    <w:p w:rsidR="003F264E" w:rsidRDefault="00882CC2">
      <w:pPr>
        <w:spacing w:line="400" w:lineRule="exact"/>
        <w:ind w:firstLineChars="200" w:firstLine="480"/>
        <w:rPr>
          <w:sz w:val="24"/>
        </w:rPr>
      </w:pPr>
      <w:r>
        <w:rPr>
          <w:rFonts w:hint="eastAsia"/>
          <w:sz w:val="24"/>
        </w:rPr>
        <w:t>用户请假输入请假开始日期和结束日期以及请假原因，系统判断请假日期是否符合（即是否是以前的日期）。用户提交申请后等待上一级领导审批，同时将审批后的结果展示给用户。</w:t>
      </w:r>
    </w:p>
    <w:p w:rsidR="003F264E" w:rsidRDefault="00882CC2">
      <w:pPr>
        <w:pStyle w:val="3"/>
        <w:numPr>
          <w:ilvl w:val="2"/>
          <w:numId w:val="0"/>
        </w:numPr>
        <w:spacing w:line="400" w:lineRule="exact"/>
        <w:ind w:firstLineChars="200" w:firstLine="482"/>
        <w:rPr>
          <w:sz w:val="24"/>
        </w:rPr>
      </w:pPr>
      <w:r>
        <w:rPr>
          <w:rFonts w:hint="eastAsia"/>
          <w:sz w:val="24"/>
        </w:rPr>
        <w:t>4.2.2</w:t>
      </w:r>
      <w:r>
        <w:rPr>
          <w:rFonts w:hint="eastAsia"/>
          <w:sz w:val="24"/>
        </w:rPr>
        <w:t>请假模块流程图</w:t>
      </w:r>
    </w:p>
    <w:p w:rsidR="003F264E" w:rsidRDefault="00882CC2">
      <w:r>
        <w:rPr>
          <w:noProof/>
        </w:rPr>
        <w:drawing>
          <wp:inline distT="0" distB="0" distL="114300" distR="114300">
            <wp:extent cx="4533265" cy="2343150"/>
            <wp:effectExtent l="0" t="0" r="635"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3" cstate="print"/>
                    <a:stretch>
                      <a:fillRect/>
                    </a:stretch>
                  </pic:blipFill>
                  <pic:spPr>
                    <a:xfrm>
                      <a:off x="0" y="0"/>
                      <a:ext cx="4533265" cy="2343150"/>
                    </a:xfrm>
                    <a:prstGeom prst="rect">
                      <a:avLst/>
                    </a:prstGeom>
                    <a:noFill/>
                    <a:ln w="9525">
                      <a:noFill/>
                    </a:ln>
                  </pic:spPr>
                </pic:pic>
              </a:graphicData>
            </a:graphic>
          </wp:inline>
        </w:drawing>
      </w:r>
    </w:p>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4.3</w:t>
      </w:r>
    </w:p>
    <w:p w:rsidR="003F264E" w:rsidRDefault="00882CC2">
      <w:pPr>
        <w:pStyle w:val="3"/>
        <w:numPr>
          <w:ilvl w:val="2"/>
          <w:numId w:val="0"/>
        </w:numPr>
        <w:spacing w:line="400" w:lineRule="exact"/>
        <w:ind w:firstLineChars="200" w:firstLine="482"/>
        <w:rPr>
          <w:sz w:val="24"/>
        </w:rPr>
      </w:pPr>
      <w:r>
        <w:rPr>
          <w:rFonts w:hint="eastAsia"/>
          <w:sz w:val="24"/>
        </w:rPr>
        <w:t>4.2.3</w:t>
      </w:r>
      <w:r>
        <w:rPr>
          <w:rFonts w:hint="eastAsia"/>
          <w:sz w:val="24"/>
        </w:rPr>
        <w:t>核心代码</w:t>
      </w:r>
    </w:p>
    <w:p w:rsidR="003F264E" w:rsidRDefault="00882CC2">
      <w:pPr>
        <w:spacing w:line="400" w:lineRule="exact"/>
        <w:jc w:val="left"/>
        <w:rPr>
          <w:rFonts w:asciiTheme="minorEastAsia" w:eastAsiaTheme="minorEastAsia" w:hAnsiTheme="minorEastAsia" w:cstheme="minorEastAsia"/>
          <w:color w:val="000000" w:themeColor="text1"/>
          <w:sz w:val="28"/>
        </w:rPr>
      </w:pPr>
      <w:proofErr w:type="spellStart"/>
      <w:r>
        <w:rPr>
          <w:rFonts w:asciiTheme="minorEastAsia" w:eastAsiaTheme="minorEastAsia" w:hAnsiTheme="minorEastAsia" w:cstheme="minorEastAsia" w:hint="eastAsia"/>
          <w:color w:val="000000" w:themeColor="text1"/>
          <w:sz w:val="28"/>
        </w:rPr>
        <w:t>UserLeave</w:t>
      </w:r>
      <w:proofErr w:type="spellEnd"/>
      <w:r>
        <w:rPr>
          <w:rFonts w:asciiTheme="minorEastAsia" w:eastAsiaTheme="minorEastAsia" w:hAnsiTheme="minorEastAsia" w:cstheme="minorEastAsia" w:hint="eastAsia"/>
          <w:color w:val="000000" w:themeColor="text1"/>
          <w:sz w:val="28"/>
        </w:rPr>
        <w:t xml:space="preserve"> leave = new </w:t>
      </w:r>
      <w:proofErr w:type="spellStart"/>
      <w:r>
        <w:rPr>
          <w:rFonts w:asciiTheme="minorEastAsia" w:eastAsiaTheme="minorEastAsia" w:hAnsiTheme="minorEastAsia" w:cstheme="minorEastAsia" w:hint="eastAsia"/>
          <w:color w:val="000000" w:themeColor="text1"/>
          <w:sz w:val="28"/>
        </w:rPr>
        <w:t>UserLeave</w:t>
      </w:r>
      <w:proofErr w:type="spellEnd"/>
      <w:r>
        <w:rPr>
          <w:rFonts w:asciiTheme="minorEastAsia" w:eastAsiaTheme="minorEastAsia" w:hAnsiTheme="minorEastAsia" w:cstheme="minorEastAsia" w:hint="eastAsia"/>
          <w:color w:val="000000" w:themeColor="text1"/>
          <w:sz w:val="28"/>
        </w:rPr>
        <w:t>();</w:t>
      </w:r>
    </w:p>
    <w:p w:rsidR="003F264E" w:rsidRDefault="00882CC2">
      <w:pPr>
        <w:spacing w:line="400" w:lineRule="exact"/>
        <w:jc w:val="left"/>
        <w:rPr>
          <w:rFonts w:asciiTheme="minorEastAsia" w:eastAsiaTheme="minorEastAsia" w:hAnsiTheme="minorEastAsia" w:cstheme="minorEastAsia"/>
          <w:color w:val="000000" w:themeColor="text1"/>
          <w:sz w:val="28"/>
        </w:rPr>
      </w:pPr>
      <w:r>
        <w:rPr>
          <w:rFonts w:asciiTheme="minorEastAsia" w:eastAsiaTheme="minorEastAsia" w:hAnsiTheme="minorEastAsia" w:cstheme="minorEastAsia" w:hint="eastAsia"/>
          <w:color w:val="000000" w:themeColor="text1"/>
          <w:sz w:val="28"/>
        </w:rPr>
        <w:t>//</w:t>
      </w:r>
      <w:r>
        <w:rPr>
          <w:rFonts w:asciiTheme="minorEastAsia" w:eastAsiaTheme="minorEastAsia" w:hAnsiTheme="minorEastAsia" w:cstheme="minorEastAsia" w:hint="eastAsia"/>
          <w:color w:val="000000" w:themeColor="text1"/>
          <w:sz w:val="28"/>
        </w:rPr>
        <w:t>用户部门</w:t>
      </w:r>
    </w:p>
    <w:p w:rsidR="003F264E" w:rsidRDefault="00882CC2">
      <w:pPr>
        <w:spacing w:line="400" w:lineRule="exact"/>
        <w:jc w:val="left"/>
        <w:rPr>
          <w:rFonts w:asciiTheme="minorEastAsia" w:eastAsiaTheme="minorEastAsia" w:hAnsiTheme="minorEastAsia" w:cstheme="minorEastAsia"/>
          <w:color w:val="000000" w:themeColor="text1"/>
          <w:sz w:val="28"/>
        </w:rPr>
      </w:pPr>
      <w:proofErr w:type="spellStart"/>
      <w:r>
        <w:rPr>
          <w:rFonts w:asciiTheme="minorEastAsia" w:eastAsiaTheme="minorEastAsia" w:hAnsiTheme="minorEastAsia" w:cstheme="minorEastAsia" w:hint="eastAsia"/>
          <w:color w:val="000000" w:themeColor="text1"/>
          <w:sz w:val="28"/>
        </w:rPr>
        <w:t>int</w:t>
      </w:r>
      <w:proofErr w:type="spellEnd"/>
      <w:r>
        <w:rPr>
          <w:rFonts w:asciiTheme="minorEastAsia" w:eastAsiaTheme="minorEastAsia" w:hAnsiTheme="minorEastAsia" w:cstheme="minorEastAsia" w:hint="eastAsia"/>
          <w:color w:val="000000" w:themeColor="text1"/>
          <w:sz w:val="28"/>
        </w:rPr>
        <w:t xml:space="preserve"> </w:t>
      </w:r>
      <w:proofErr w:type="spellStart"/>
      <w:r>
        <w:rPr>
          <w:rFonts w:asciiTheme="minorEastAsia" w:eastAsiaTheme="minorEastAsia" w:hAnsiTheme="minorEastAsia" w:cstheme="minorEastAsia" w:hint="eastAsia"/>
          <w:color w:val="000000" w:themeColor="text1"/>
          <w:sz w:val="28"/>
        </w:rPr>
        <w:t>deptId</w:t>
      </w:r>
      <w:proofErr w:type="spellEnd"/>
      <w:r>
        <w:rPr>
          <w:rFonts w:asciiTheme="minorEastAsia" w:eastAsiaTheme="minorEastAsia" w:hAnsiTheme="minorEastAsia" w:cstheme="minorEastAsia" w:hint="eastAsia"/>
          <w:color w:val="000000" w:themeColor="text1"/>
          <w:sz w:val="28"/>
        </w:rPr>
        <w:t xml:space="preserve"> = </w:t>
      </w:r>
      <w:proofErr w:type="spellStart"/>
      <w:r>
        <w:rPr>
          <w:rFonts w:asciiTheme="minorEastAsia" w:eastAsiaTheme="minorEastAsia" w:hAnsiTheme="minorEastAsia" w:cstheme="minorEastAsia" w:hint="eastAsia"/>
          <w:color w:val="000000" w:themeColor="text1"/>
          <w:sz w:val="28"/>
        </w:rPr>
        <w:t>userDeptMapper.findDeptIdByUserId</w:t>
      </w:r>
      <w:proofErr w:type="spellEnd"/>
      <w:r>
        <w:rPr>
          <w:rFonts w:asciiTheme="minorEastAsia" w:eastAsiaTheme="minorEastAsia" w:hAnsiTheme="minorEastAsia" w:cstheme="minorEastAsia" w:hint="eastAsia"/>
          <w:color w:val="000000" w:themeColor="text1"/>
          <w:sz w:val="28"/>
        </w:rPr>
        <w:t>(</w:t>
      </w:r>
      <w:proofErr w:type="spellStart"/>
      <w:r>
        <w:rPr>
          <w:rFonts w:asciiTheme="minorEastAsia" w:eastAsiaTheme="minorEastAsia" w:hAnsiTheme="minorEastAsia" w:cstheme="minorEastAsia" w:hint="eastAsia"/>
          <w:color w:val="000000" w:themeColor="text1"/>
          <w:sz w:val="28"/>
        </w:rPr>
        <w:t>userId</w:t>
      </w:r>
      <w:proofErr w:type="spellEnd"/>
      <w:r>
        <w:rPr>
          <w:rFonts w:asciiTheme="minorEastAsia" w:eastAsiaTheme="minorEastAsia" w:hAnsiTheme="minorEastAsia" w:cstheme="minorEastAsia" w:hint="eastAsia"/>
          <w:color w:val="000000" w:themeColor="text1"/>
          <w:sz w:val="28"/>
        </w:rPr>
        <w:t>);</w:t>
      </w:r>
    </w:p>
    <w:p w:rsidR="003F264E" w:rsidRDefault="00882CC2">
      <w:pPr>
        <w:spacing w:line="400" w:lineRule="exact"/>
        <w:jc w:val="left"/>
        <w:rPr>
          <w:rFonts w:asciiTheme="minorEastAsia" w:eastAsiaTheme="minorEastAsia" w:hAnsiTheme="minorEastAsia" w:cstheme="minorEastAsia"/>
          <w:color w:val="000000" w:themeColor="text1"/>
          <w:sz w:val="28"/>
        </w:rPr>
      </w:pPr>
      <w:r>
        <w:rPr>
          <w:rFonts w:asciiTheme="minorEastAsia" w:eastAsiaTheme="minorEastAsia" w:hAnsiTheme="minorEastAsia" w:cstheme="minorEastAsia" w:hint="eastAsia"/>
          <w:color w:val="000000" w:themeColor="text1"/>
          <w:sz w:val="28"/>
        </w:rPr>
        <w:t>//</w:t>
      </w:r>
      <w:r>
        <w:rPr>
          <w:rFonts w:asciiTheme="minorEastAsia" w:eastAsiaTheme="minorEastAsia" w:hAnsiTheme="minorEastAsia" w:cstheme="minorEastAsia" w:hint="eastAsia"/>
          <w:color w:val="000000" w:themeColor="text1"/>
          <w:sz w:val="28"/>
        </w:rPr>
        <w:t>查询用户角色，根据角色判断用户请假类型</w:t>
      </w:r>
    </w:p>
    <w:p w:rsidR="003F264E" w:rsidRDefault="00882CC2">
      <w:pPr>
        <w:spacing w:line="400" w:lineRule="exact"/>
        <w:jc w:val="left"/>
        <w:rPr>
          <w:rFonts w:asciiTheme="minorEastAsia" w:eastAsiaTheme="minorEastAsia" w:hAnsiTheme="minorEastAsia" w:cstheme="minorEastAsia"/>
          <w:color w:val="000000" w:themeColor="text1"/>
          <w:sz w:val="28"/>
        </w:rPr>
      </w:pPr>
      <w:proofErr w:type="spellStart"/>
      <w:r>
        <w:rPr>
          <w:rFonts w:asciiTheme="minorEastAsia" w:eastAsiaTheme="minorEastAsia" w:hAnsiTheme="minorEastAsia" w:cstheme="minorEastAsia" w:hint="eastAsia"/>
          <w:color w:val="000000" w:themeColor="text1"/>
          <w:sz w:val="28"/>
        </w:rPr>
        <w:t>UserRole</w:t>
      </w:r>
      <w:proofErr w:type="spellEnd"/>
      <w:r>
        <w:rPr>
          <w:rFonts w:asciiTheme="minorEastAsia" w:eastAsiaTheme="minorEastAsia" w:hAnsiTheme="minorEastAsia" w:cstheme="minorEastAsia" w:hint="eastAsia"/>
          <w:color w:val="000000" w:themeColor="text1"/>
          <w:sz w:val="28"/>
        </w:rPr>
        <w:t xml:space="preserve"> </w:t>
      </w:r>
      <w:proofErr w:type="spellStart"/>
      <w:r>
        <w:rPr>
          <w:rFonts w:asciiTheme="minorEastAsia" w:eastAsiaTheme="minorEastAsia" w:hAnsiTheme="minorEastAsia" w:cstheme="minorEastAsia" w:hint="eastAsia"/>
          <w:color w:val="000000" w:themeColor="text1"/>
          <w:sz w:val="28"/>
        </w:rPr>
        <w:t>userRole</w:t>
      </w:r>
      <w:proofErr w:type="spellEnd"/>
      <w:r>
        <w:rPr>
          <w:rFonts w:asciiTheme="minorEastAsia" w:eastAsiaTheme="minorEastAsia" w:hAnsiTheme="minorEastAsia" w:cstheme="minorEastAsia" w:hint="eastAsia"/>
          <w:color w:val="000000" w:themeColor="text1"/>
          <w:sz w:val="28"/>
        </w:rPr>
        <w:t xml:space="preserve"> = </w:t>
      </w:r>
      <w:proofErr w:type="spellStart"/>
      <w:r>
        <w:rPr>
          <w:rFonts w:asciiTheme="minorEastAsia" w:eastAsiaTheme="minorEastAsia" w:hAnsiTheme="minorEastAsia" w:cstheme="minorEastAsia" w:hint="eastAsia"/>
          <w:color w:val="000000" w:themeColor="text1"/>
          <w:sz w:val="28"/>
        </w:rPr>
        <w:t>userR</w:t>
      </w:r>
      <w:r>
        <w:rPr>
          <w:rFonts w:asciiTheme="minorEastAsia" w:eastAsiaTheme="minorEastAsia" w:hAnsiTheme="minorEastAsia" w:cstheme="minorEastAsia" w:hint="eastAsia"/>
          <w:color w:val="000000" w:themeColor="text1"/>
          <w:sz w:val="28"/>
        </w:rPr>
        <w:t>oleMapper.selectByUId</w:t>
      </w:r>
      <w:proofErr w:type="spellEnd"/>
      <w:r>
        <w:rPr>
          <w:rFonts w:asciiTheme="minorEastAsia" w:eastAsiaTheme="minorEastAsia" w:hAnsiTheme="minorEastAsia" w:cstheme="minorEastAsia" w:hint="eastAsia"/>
          <w:color w:val="000000" w:themeColor="text1"/>
          <w:sz w:val="28"/>
        </w:rPr>
        <w:t>(</w:t>
      </w:r>
      <w:proofErr w:type="spellStart"/>
      <w:r>
        <w:rPr>
          <w:rFonts w:asciiTheme="minorEastAsia" w:eastAsiaTheme="minorEastAsia" w:hAnsiTheme="minorEastAsia" w:cstheme="minorEastAsia" w:hint="eastAsia"/>
          <w:color w:val="000000" w:themeColor="text1"/>
          <w:sz w:val="28"/>
        </w:rPr>
        <w:t>userId</w:t>
      </w:r>
      <w:proofErr w:type="spellEnd"/>
      <w:r>
        <w:rPr>
          <w:rFonts w:asciiTheme="minorEastAsia" w:eastAsiaTheme="minorEastAsia" w:hAnsiTheme="minorEastAsia" w:cstheme="minorEastAsia" w:hint="eastAsia"/>
          <w:color w:val="000000" w:themeColor="text1"/>
          <w:sz w:val="28"/>
        </w:rPr>
        <w:t>);</w:t>
      </w:r>
    </w:p>
    <w:p w:rsidR="003F264E" w:rsidRDefault="00882CC2">
      <w:pPr>
        <w:spacing w:line="400" w:lineRule="exact"/>
        <w:jc w:val="left"/>
        <w:rPr>
          <w:rFonts w:asciiTheme="minorEastAsia" w:eastAsiaTheme="minorEastAsia" w:hAnsiTheme="minorEastAsia" w:cstheme="minorEastAsia"/>
          <w:color w:val="000000" w:themeColor="text1"/>
          <w:sz w:val="28"/>
        </w:rPr>
      </w:pPr>
      <w:r>
        <w:rPr>
          <w:rFonts w:asciiTheme="minorEastAsia" w:eastAsiaTheme="minorEastAsia" w:hAnsiTheme="minorEastAsia" w:cstheme="minorEastAsia" w:hint="eastAsia"/>
          <w:color w:val="000000" w:themeColor="text1"/>
          <w:sz w:val="28"/>
        </w:rPr>
        <w:t>//</w:t>
      </w:r>
      <w:r>
        <w:rPr>
          <w:rFonts w:asciiTheme="minorEastAsia" w:eastAsiaTheme="minorEastAsia" w:hAnsiTheme="minorEastAsia" w:cstheme="minorEastAsia" w:hint="eastAsia"/>
          <w:color w:val="000000" w:themeColor="text1"/>
          <w:sz w:val="28"/>
        </w:rPr>
        <w:t>角色</w:t>
      </w:r>
      <w:r>
        <w:rPr>
          <w:rFonts w:asciiTheme="minorEastAsia" w:eastAsiaTheme="minorEastAsia" w:hAnsiTheme="minorEastAsia" w:cstheme="minorEastAsia" w:hint="eastAsia"/>
          <w:color w:val="000000" w:themeColor="text1"/>
          <w:sz w:val="28"/>
        </w:rPr>
        <w:t>id</w:t>
      </w:r>
      <w:r>
        <w:rPr>
          <w:rFonts w:asciiTheme="minorEastAsia" w:eastAsiaTheme="minorEastAsia" w:hAnsiTheme="minorEastAsia" w:cstheme="minorEastAsia" w:hint="eastAsia"/>
          <w:color w:val="000000" w:themeColor="text1"/>
          <w:sz w:val="28"/>
        </w:rPr>
        <w:t>为</w:t>
      </w:r>
      <w:r>
        <w:rPr>
          <w:rFonts w:asciiTheme="minorEastAsia" w:eastAsiaTheme="minorEastAsia" w:hAnsiTheme="minorEastAsia" w:cstheme="minorEastAsia" w:hint="eastAsia"/>
          <w:color w:val="000000" w:themeColor="text1"/>
          <w:sz w:val="28"/>
        </w:rPr>
        <w:t>1</w:t>
      </w:r>
      <w:r>
        <w:rPr>
          <w:rFonts w:asciiTheme="minorEastAsia" w:eastAsiaTheme="minorEastAsia" w:hAnsiTheme="minorEastAsia" w:cstheme="minorEastAsia" w:hint="eastAsia"/>
          <w:color w:val="000000" w:themeColor="text1"/>
          <w:sz w:val="28"/>
        </w:rPr>
        <w:t>，类型为普通员工</w:t>
      </w:r>
    </w:p>
    <w:p w:rsidR="003F264E" w:rsidRDefault="00882CC2">
      <w:pPr>
        <w:spacing w:line="400" w:lineRule="exact"/>
        <w:jc w:val="left"/>
        <w:rPr>
          <w:rFonts w:asciiTheme="minorEastAsia" w:eastAsiaTheme="minorEastAsia" w:hAnsiTheme="minorEastAsia" w:cstheme="minorEastAsia"/>
          <w:color w:val="000000" w:themeColor="text1"/>
          <w:sz w:val="28"/>
        </w:rPr>
      </w:pPr>
      <w:r>
        <w:rPr>
          <w:rFonts w:asciiTheme="minorEastAsia" w:eastAsiaTheme="minorEastAsia" w:hAnsiTheme="minorEastAsia" w:cstheme="minorEastAsia" w:hint="eastAsia"/>
          <w:color w:val="000000" w:themeColor="text1"/>
          <w:sz w:val="28"/>
        </w:rPr>
        <w:t>if(</w:t>
      </w:r>
      <w:proofErr w:type="spellStart"/>
      <w:r>
        <w:rPr>
          <w:rFonts w:asciiTheme="minorEastAsia" w:eastAsiaTheme="minorEastAsia" w:hAnsiTheme="minorEastAsia" w:cstheme="minorEastAsia" w:hint="eastAsia"/>
          <w:color w:val="000000" w:themeColor="text1"/>
          <w:sz w:val="28"/>
        </w:rPr>
        <w:t>userRole.getRoleId</w:t>
      </w:r>
      <w:proofErr w:type="spellEnd"/>
      <w:r>
        <w:rPr>
          <w:rFonts w:asciiTheme="minorEastAsia" w:eastAsiaTheme="minorEastAsia" w:hAnsiTheme="minorEastAsia" w:cstheme="minorEastAsia" w:hint="eastAsia"/>
          <w:color w:val="000000" w:themeColor="text1"/>
          <w:sz w:val="28"/>
        </w:rPr>
        <w:t xml:space="preserve">()==1) </w:t>
      </w:r>
    </w:p>
    <w:p w:rsidR="003F264E" w:rsidRDefault="00882CC2">
      <w:pPr>
        <w:spacing w:line="400" w:lineRule="exact"/>
        <w:jc w:val="left"/>
        <w:rPr>
          <w:rFonts w:asciiTheme="minorEastAsia" w:eastAsiaTheme="minorEastAsia" w:hAnsiTheme="minorEastAsia" w:cstheme="minorEastAsia"/>
          <w:color w:val="000000" w:themeColor="text1"/>
          <w:sz w:val="28"/>
        </w:rPr>
      </w:pPr>
      <w:r>
        <w:rPr>
          <w:rFonts w:asciiTheme="minorEastAsia" w:eastAsiaTheme="minorEastAsia" w:hAnsiTheme="minorEastAsia" w:cstheme="minorEastAsia" w:hint="eastAsia"/>
          <w:color w:val="000000" w:themeColor="text1"/>
          <w:sz w:val="28"/>
        </w:rPr>
        <w:tab/>
      </w:r>
      <w:r>
        <w:rPr>
          <w:rFonts w:asciiTheme="minorEastAsia" w:eastAsiaTheme="minorEastAsia" w:hAnsiTheme="minorEastAsia" w:cstheme="minorEastAsia" w:hint="eastAsia"/>
          <w:color w:val="000000" w:themeColor="text1"/>
          <w:sz w:val="28"/>
        </w:rPr>
        <w:tab/>
      </w:r>
      <w:proofErr w:type="spellStart"/>
      <w:r>
        <w:rPr>
          <w:rFonts w:asciiTheme="minorEastAsia" w:eastAsiaTheme="minorEastAsia" w:hAnsiTheme="minorEastAsia" w:cstheme="minorEastAsia" w:hint="eastAsia"/>
          <w:color w:val="000000" w:themeColor="text1"/>
          <w:sz w:val="28"/>
        </w:rPr>
        <w:t>leave.setType</w:t>
      </w:r>
      <w:proofErr w:type="spellEnd"/>
      <w:r>
        <w:rPr>
          <w:rFonts w:asciiTheme="minorEastAsia" w:eastAsiaTheme="minorEastAsia" w:hAnsiTheme="minorEastAsia" w:cstheme="minorEastAsia" w:hint="eastAsia"/>
          <w:color w:val="000000" w:themeColor="text1"/>
          <w:sz w:val="28"/>
        </w:rPr>
        <w:t>((byte)0);</w:t>
      </w:r>
    </w:p>
    <w:p w:rsidR="003F264E" w:rsidRDefault="00882CC2">
      <w:pPr>
        <w:spacing w:line="400" w:lineRule="exact"/>
        <w:jc w:val="left"/>
        <w:rPr>
          <w:rFonts w:asciiTheme="minorEastAsia" w:eastAsiaTheme="minorEastAsia" w:hAnsiTheme="minorEastAsia" w:cstheme="minorEastAsia"/>
          <w:color w:val="000000" w:themeColor="text1"/>
          <w:sz w:val="28"/>
        </w:rPr>
      </w:pPr>
      <w:r>
        <w:rPr>
          <w:rFonts w:asciiTheme="minorEastAsia" w:eastAsiaTheme="minorEastAsia" w:hAnsiTheme="minorEastAsia" w:cstheme="minorEastAsia" w:hint="eastAsia"/>
          <w:color w:val="000000" w:themeColor="text1"/>
          <w:sz w:val="28"/>
        </w:rPr>
        <w:t>//</w:t>
      </w:r>
      <w:r>
        <w:rPr>
          <w:rFonts w:asciiTheme="minorEastAsia" w:eastAsiaTheme="minorEastAsia" w:hAnsiTheme="minorEastAsia" w:cstheme="minorEastAsia" w:hint="eastAsia"/>
          <w:color w:val="000000" w:themeColor="text1"/>
          <w:sz w:val="28"/>
        </w:rPr>
        <w:t>角色</w:t>
      </w:r>
      <w:r>
        <w:rPr>
          <w:rFonts w:asciiTheme="minorEastAsia" w:eastAsiaTheme="minorEastAsia" w:hAnsiTheme="minorEastAsia" w:cstheme="minorEastAsia" w:hint="eastAsia"/>
          <w:color w:val="000000" w:themeColor="text1"/>
          <w:sz w:val="28"/>
        </w:rPr>
        <w:t>id</w:t>
      </w:r>
      <w:r>
        <w:rPr>
          <w:rFonts w:asciiTheme="minorEastAsia" w:eastAsiaTheme="minorEastAsia" w:hAnsiTheme="minorEastAsia" w:cstheme="minorEastAsia" w:hint="eastAsia"/>
          <w:color w:val="000000" w:themeColor="text1"/>
          <w:sz w:val="28"/>
        </w:rPr>
        <w:t>为</w:t>
      </w:r>
      <w:r>
        <w:rPr>
          <w:rFonts w:asciiTheme="minorEastAsia" w:eastAsiaTheme="minorEastAsia" w:hAnsiTheme="minorEastAsia" w:cstheme="minorEastAsia" w:hint="eastAsia"/>
          <w:color w:val="000000" w:themeColor="text1"/>
          <w:sz w:val="28"/>
        </w:rPr>
        <w:t>2</w:t>
      </w:r>
      <w:r>
        <w:rPr>
          <w:rFonts w:asciiTheme="minorEastAsia" w:eastAsiaTheme="minorEastAsia" w:hAnsiTheme="minorEastAsia" w:cstheme="minorEastAsia" w:hint="eastAsia"/>
          <w:color w:val="000000" w:themeColor="text1"/>
          <w:sz w:val="28"/>
        </w:rPr>
        <w:t>角色为部门经理，类型为</w:t>
      </w:r>
      <w:r>
        <w:rPr>
          <w:rFonts w:asciiTheme="minorEastAsia" w:eastAsiaTheme="minorEastAsia" w:hAnsiTheme="minorEastAsia" w:cstheme="minorEastAsia" w:hint="eastAsia"/>
          <w:color w:val="000000" w:themeColor="text1"/>
          <w:sz w:val="28"/>
        </w:rPr>
        <w:t>1</w:t>
      </w:r>
      <w:r>
        <w:rPr>
          <w:rFonts w:asciiTheme="minorEastAsia" w:eastAsiaTheme="minorEastAsia" w:hAnsiTheme="minorEastAsia" w:cstheme="minorEastAsia" w:hint="eastAsia"/>
          <w:color w:val="000000" w:themeColor="text1"/>
          <w:sz w:val="28"/>
        </w:rPr>
        <w:t>部门经理</w:t>
      </w:r>
    </w:p>
    <w:p w:rsidR="003F264E" w:rsidRDefault="00882CC2">
      <w:pPr>
        <w:spacing w:line="400" w:lineRule="exact"/>
        <w:jc w:val="left"/>
        <w:rPr>
          <w:rFonts w:asciiTheme="minorEastAsia" w:eastAsiaTheme="minorEastAsia" w:hAnsiTheme="minorEastAsia" w:cstheme="minorEastAsia"/>
          <w:color w:val="000000" w:themeColor="text1"/>
          <w:sz w:val="28"/>
        </w:rPr>
      </w:pPr>
      <w:r>
        <w:rPr>
          <w:rFonts w:asciiTheme="minorEastAsia" w:eastAsiaTheme="minorEastAsia" w:hAnsiTheme="minorEastAsia" w:cstheme="minorEastAsia" w:hint="eastAsia"/>
          <w:color w:val="000000" w:themeColor="text1"/>
          <w:sz w:val="28"/>
        </w:rPr>
        <w:t>else if(</w:t>
      </w:r>
      <w:proofErr w:type="spellStart"/>
      <w:r>
        <w:rPr>
          <w:rFonts w:asciiTheme="minorEastAsia" w:eastAsiaTheme="minorEastAsia" w:hAnsiTheme="minorEastAsia" w:cstheme="minorEastAsia" w:hint="eastAsia"/>
          <w:color w:val="000000" w:themeColor="text1"/>
          <w:sz w:val="28"/>
        </w:rPr>
        <w:t>userRole.getRoleId</w:t>
      </w:r>
      <w:proofErr w:type="spellEnd"/>
      <w:r>
        <w:rPr>
          <w:rFonts w:asciiTheme="minorEastAsia" w:eastAsiaTheme="minorEastAsia" w:hAnsiTheme="minorEastAsia" w:cstheme="minorEastAsia" w:hint="eastAsia"/>
          <w:color w:val="000000" w:themeColor="text1"/>
          <w:sz w:val="28"/>
        </w:rPr>
        <w:t>()==2){</w:t>
      </w:r>
    </w:p>
    <w:p w:rsidR="003F264E" w:rsidRDefault="00882CC2">
      <w:pPr>
        <w:spacing w:line="400" w:lineRule="exact"/>
        <w:jc w:val="left"/>
        <w:rPr>
          <w:rFonts w:asciiTheme="minorEastAsia" w:eastAsiaTheme="minorEastAsia" w:hAnsiTheme="minorEastAsia" w:cstheme="minorEastAsia"/>
          <w:color w:val="000000" w:themeColor="text1"/>
          <w:sz w:val="28"/>
        </w:rPr>
      </w:pPr>
      <w:r>
        <w:rPr>
          <w:rFonts w:asciiTheme="minorEastAsia" w:eastAsiaTheme="minorEastAsia" w:hAnsiTheme="minorEastAsia" w:cstheme="minorEastAsia" w:hint="eastAsia"/>
          <w:color w:val="000000" w:themeColor="text1"/>
          <w:sz w:val="28"/>
        </w:rPr>
        <w:tab/>
      </w:r>
      <w:r>
        <w:rPr>
          <w:rFonts w:asciiTheme="minorEastAsia" w:eastAsiaTheme="minorEastAsia" w:hAnsiTheme="minorEastAsia" w:cstheme="minorEastAsia" w:hint="eastAsia"/>
          <w:color w:val="000000" w:themeColor="text1"/>
          <w:sz w:val="28"/>
        </w:rPr>
        <w:tab/>
      </w:r>
      <w:proofErr w:type="spellStart"/>
      <w:r>
        <w:rPr>
          <w:rFonts w:asciiTheme="minorEastAsia" w:eastAsiaTheme="minorEastAsia" w:hAnsiTheme="minorEastAsia" w:cstheme="minorEastAsia" w:hint="eastAsia"/>
          <w:color w:val="000000" w:themeColor="text1"/>
          <w:sz w:val="28"/>
        </w:rPr>
        <w:t>leave.setType</w:t>
      </w:r>
      <w:proofErr w:type="spellEnd"/>
      <w:r>
        <w:rPr>
          <w:rFonts w:asciiTheme="minorEastAsia" w:eastAsiaTheme="minorEastAsia" w:hAnsiTheme="minorEastAsia" w:cstheme="minorEastAsia" w:hint="eastAsia"/>
          <w:color w:val="000000" w:themeColor="text1"/>
          <w:sz w:val="28"/>
        </w:rPr>
        <w:t>((byte)1);</w:t>
      </w:r>
    </w:p>
    <w:p w:rsidR="003F264E" w:rsidRDefault="00882CC2">
      <w:pPr>
        <w:spacing w:line="400" w:lineRule="exact"/>
        <w:jc w:val="left"/>
        <w:rPr>
          <w:rFonts w:asciiTheme="minorEastAsia" w:eastAsiaTheme="minorEastAsia" w:hAnsiTheme="minorEastAsia" w:cstheme="minorEastAsia"/>
          <w:color w:val="000000" w:themeColor="text1"/>
          <w:sz w:val="28"/>
        </w:rPr>
      </w:pPr>
      <w:r>
        <w:rPr>
          <w:rFonts w:asciiTheme="minorEastAsia" w:eastAsiaTheme="minorEastAsia" w:hAnsiTheme="minorEastAsia" w:cstheme="minorEastAsia" w:hint="eastAsia"/>
          <w:color w:val="000000" w:themeColor="text1"/>
          <w:sz w:val="28"/>
        </w:rPr>
        <w:t>}else {</w:t>
      </w:r>
    </w:p>
    <w:p w:rsidR="003F264E" w:rsidRDefault="00882CC2">
      <w:pPr>
        <w:spacing w:line="400" w:lineRule="exact"/>
        <w:jc w:val="left"/>
        <w:rPr>
          <w:rFonts w:asciiTheme="minorEastAsia" w:eastAsiaTheme="minorEastAsia" w:hAnsiTheme="minorEastAsia" w:cstheme="minorEastAsia"/>
          <w:color w:val="000000" w:themeColor="text1"/>
          <w:sz w:val="28"/>
        </w:rPr>
      </w:pPr>
      <w:r>
        <w:rPr>
          <w:rFonts w:asciiTheme="minorEastAsia" w:eastAsiaTheme="minorEastAsia" w:hAnsiTheme="minorEastAsia" w:cstheme="minorEastAsia" w:hint="eastAsia"/>
          <w:color w:val="000000" w:themeColor="text1"/>
          <w:sz w:val="28"/>
        </w:rPr>
        <w:t>//</w:t>
      </w:r>
      <w:r>
        <w:rPr>
          <w:rFonts w:asciiTheme="minorEastAsia" w:eastAsiaTheme="minorEastAsia" w:hAnsiTheme="minorEastAsia" w:cstheme="minorEastAsia" w:hint="eastAsia"/>
          <w:color w:val="000000" w:themeColor="text1"/>
          <w:sz w:val="28"/>
        </w:rPr>
        <w:t>角色</w:t>
      </w:r>
      <w:r>
        <w:rPr>
          <w:rFonts w:asciiTheme="minorEastAsia" w:eastAsiaTheme="minorEastAsia" w:hAnsiTheme="minorEastAsia" w:cstheme="minorEastAsia" w:hint="eastAsia"/>
          <w:color w:val="000000" w:themeColor="text1"/>
          <w:sz w:val="28"/>
        </w:rPr>
        <w:t>id</w:t>
      </w:r>
      <w:r>
        <w:rPr>
          <w:rFonts w:asciiTheme="minorEastAsia" w:eastAsiaTheme="minorEastAsia" w:hAnsiTheme="minorEastAsia" w:cstheme="minorEastAsia" w:hint="eastAsia"/>
          <w:color w:val="000000" w:themeColor="text1"/>
          <w:sz w:val="28"/>
        </w:rPr>
        <w:t>为三角色为</w:t>
      </w:r>
      <w:proofErr w:type="spellStart"/>
      <w:r>
        <w:rPr>
          <w:rFonts w:asciiTheme="minorEastAsia" w:eastAsiaTheme="minorEastAsia" w:hAnsiTheme="minorEastAsia" w:cstheme="minorEastAsia" w:hint="eastAsia"/>
          <w:color w:val="000000" w:themeColor="text1"/>
          <w:sz w:val="28"/>
          <w:u w:val="single"/>
        </w:rPr>
        <w:t>ceo</w:t>
      </w:r>
      <w:proofErr w:type="spellEnd"/>
      <w:r>
        <w:rPr>
          <w:rFonts w:asciiTheme="minorEastAsia" w:eastAsiaTheme="minorEastAsia" w:hAnsiTheme="minorEastAsia" w:cstheme="minorEastAsia" w:hint="eastAsia"/>
          <w:color w:val="000000" w:themeColor="text1"/>
          <w:sz w:val="28"/>
        </w:rPr>
        <w:t>，类型为</w:t>
      </w:r>
      <w:r>
        <w:rPr>
          <w:rFonts w:asciiTheme="minorEastAsia" w:eastAsiaTheme="minorEastAsia" w:hAnsiTheme="minorEastAsia" w:cstheme="minorEastAsia" w:hint="eastAsia"/>
          <w:color w:val="000000" w:themeColor="text1"/>
          <w:sz w:val="28"/>
        </w:rPr>
        <w:t>2ceo</w:t>
      </w:r>
    </w:p>
    <w:p w:rsidR="003F264E" w:rsidRDefault="00882CC2">
      <w:pPr>
        <w:spacing w:line="400" w:lineRule="exact"/>
        <w:jc w:val="left"/>
        <w:rPr>
          <w:rFonts w:asciiTheme="minorEastAsia" w:eastAsiaTheme="minorEastAsia" w:hAnsiTheme="minorEastAsia" w:cstheme="minorEastAsia"/>
          <w:color w:val="000000" w:themeColor="text1"/>
          <w:sz w:val="28"/>
        </w:rPr>
      </w:pPr>
      <w:r>
        <w:rPr>
          <w:rFonts w:asciiTheme="minorEastAsia" w:eastAsiaTheme="minorEastAsia" w:hAnsiTheme="minorEastAsia" w:cstheme="minorEastAsia" w:hint="eastAsia"/>
          <w:color w:val="000000" w:themeColor="text1"/>
          <w:sz w:val="28"/>
        </w:rPr>
        <w:tab/>
      </w:r>
      <w:r>
        <w:rPr>
          <w:rFonts w:asciiTheme="minorEastAsia" w:eastAsiaTheme="minorEastAsia" w:hAnsiTheme="minorEastAsia" w:cstheme="minorEastAsia" w:hint="eastAsia"/>
          <w:color w:val="000000" w:themeColor="text1"/>
          <w:sz w:val="28"/>
        </w:rPr>
        <w:tab/>
      </w:r>
      <w:proofErr w:type="spellStart"/>
      <w:r>
        <w:rPr>
          <w:rFonts w:asciiTheme="minorEastAsia" w:eastAsiaTheme="minorEastAsia" w:hAnsiTheme="minorEastAsia" w:cstheme="minorEastAsia" w:hint="eastAsia"/>
          <w:color w:val="000000" w:themeColor="text1"/>
          <w:sz w:val="28"/>
        </w:rPr>
        <w:t>leave.setType</w:t>
      </w:r>
      <w:proofErr w:type="spellEnd"/>
      <w:r>
        <w:rPr>
          <w:rFonts w:asciiTheme="minorEastAsia" w:eastAsiaTheme="minorEastAsia" w:hAnsiTheme="minorEastAsia" w:cstheme="minorEastAsia" w:hint="eastAsia"/>
          <w:color w:val="000000" w:themeColor="text1"/>
          <w:sz w:val="28"/>
        </w:rPr>
        <w:t>((byte)2);</w:t>
      </w:r>
    </w:p>
    <w:p w:rsidR="003F264E" w:rsidRDefault="00882CC2">
      <w:pPr>
        <w:spacing w:line="400" w:lineRule="exact"/>
        <w:rPr>
          <w:rFonts w:asciiTheme="minorEastAsia" w:eastAsiaTheme="minorEastAsia" w:hAnsiTheme="minorEastAsia" w:cstheme="minorEastAsia"/>
          <w:color w:val="000000" w:themeColor="text1"/>
          <w:sz w:val="28"/>
        </w:rPr>
      </w:pPr>
      <w:r>
        <w:rPr>
          <w:rFonts w:asciiTheme="minorEastAsia" w:eastAsiaTheme="minorEastAsia" w:hAnsiTheme="minorEastAsia" w:cstheme="minorEastAsia" w:hint="eastAsia"/>
          <w:color w:val="000000" w:themeColor="text1"/>
          <w:sz w:val="28"/>
        </w:rPr>
        <w:t>}</w:t>
      </w:r>
    </w:p>
    <w:p w:rsidR="003F264E" w:rsidRDefault="00882CC2">
      <w:pPr>
        <w:pStyle w:val="3"/>
        <w:numPr>
          <w:ilvl w:val="2"/>
          <w:numId w:val="0"/>
        </w:numPr>
        <w:spacing w:line="400" w:lineRule="exact"/>
        <w:ind w:firstLineChars="200" w:firstLine="482"/>
        <w:rPr>
          <w:sz w:val="24"/>
        </w:rPr>
      </w:pPr>
      <w:r>
        <w:rPr>
          <w:rFonts w:hint="eastAsia"/>
          <w:sz w:val="24"/>
        </w:rPr>
        <w:lastRenderedPageBreak/>
        <w:t>4.2.4</w:t>
      </w:r>
      <w:r>
        <w:rPr>
          <w:rFonts w:hint="eastAsia"/>
          <w:sz w:val="24"/>
        </w:rPr>
        <w:t>界面设计</w:t>
      </w:r>
    </w:p>
    <w:p w:rsidR="003F264E" w:rsidRDefault="00882CC2">
      <w:pPr>
        <w:spacing w:line="400" w:lineRule="exact"/>
        <w:ind w:firstLineChars="200" w:firstLine="480"/>
        <w:rPr>
          <w:sz w:val="24"/>
        </w:rPr>
      </w:pPr>
      <w:r>
        <w:rPr>
          <w:rFonts w:hint="eastAsia"/>
          <w:sz w:val="24"/>
        </w:rPr>
        <w:t>请假界面</w:t>
      </w:r>
    </w:p>
    <w:p w:rsidR="003F264E" w:rsidRDefault="00882CC2">
      <w:pPr>
        <w:spacing w:line="400" w:lineRule="exact"/>
        <w:ind w:firstLineChars="200" w:firstLine="480"/>
        <w:rPr>
          <w:sz w:val="24"/>
        </w:rPr>
      </w:pPr>
      <w:r>
        <w:rPr>
          <w:rFonts w:hint="eastAsia"/>
          <w:sz w:val="24"/>
        </w:rPr>
        <w:t>请假界面是由三个输入框前两个是请假开始的时间，下面一个是请假的原因。</w:t>
      </w:r>
    </w:p>
    <w:p w:rsidR="003F264E" w:rsidRDefault="00882CC2">
      <w:r>
        <w:rPr>
          <w:noProof/>
        </w:rPr>
        <w:drawing>
          <wp:inline distT="0" distB="0" distL="114300" distR="114300">
            <wp:extent cx="3085465" cy="2200275"/>
            <wp:effectExtent l="0" t="0" r="635" b="9525"/>
            <wp:docPr id="10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42"/>
                    <pic:cNvPicPr>
                      <a:picLocks noChangeAspect="1"/>
                    </pic:cNvPicPr>
                  </pic:nvPicPr>
                  <pic:blipFill>
                    <a:blip r:embed="rId24" cstate="print"/>
                    <a:stretch>
                      <a:fillRect/>
                    </a:stretch>
                  </pic:blipFill>
                  <pic:spPr>
                    <a:xfrm>
                      <a:off x="0" y="0"/>
                      <a:ext cx="3085465" cy="2200275"/>
                    </a:xfrm>
                    <a:prstGeom prst="rect">
                      <a:avLst/>
                    </a:prstGeom>
                    <a:noFill/>
                    <a:ln w="9525">
                      <a:noFill/>
                    </a:ln>
                  </pic:spPr>
                </pic:pic>
              </a:graphicData>
            </a:graphic>
          </wp:inline>
        </w:drawing>
      </w:r>
    </w:p>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4.4</w:t>
      </w:r>
    </w:p>
    <w:p w:rsidR="003F264E" w:rsidRDefault="00882CC2">
      <w:pPr>
        <w:spacing w:line="400" w:lineRule="exact"/>
        <w:ind w:firstLineChars="200" w:firstLine="480"/>
        <w:rPr>
          <w:sz w:val="24"/>
        </w:rPr>
      </w:pPr>
      <w:r>
        <w:rPr>
          <w:rFonts w:hint="eastAsia"/>
          <w:sz w:val="24"/>
        </w:rPr>
        <w:t>请假展示列表</w:t>
      </w:r>
    </w:p>
    <w:p w:rsidR="003F264E" w:rsidRDefault="00882CC2">
      <w:pPr>
        <w:spacing w:line="400" w:lineRule="exact"/>
        <w:ind w:firstLineChars="200" w:firstLine="480"/>
        <w:rPr>
          <w:sz w:val="24"/>
        </w:rPr>
      </w:pPr>
      <w:r>
        <w:rPr>
          <w:rFonts w:hint="eastAsia"/>
          <w:sz w:val="24"/>
        </w:rPr>
        <w:t>请假信息展示用于展示请假历史信息，包括请假日期范围以及是否审核等。在上面有一个用于提供日期范围搜索的功能，用于用户搜索日期范围内的请假信息。同时提供分页功能用于数据量过大时分页显示信息。</w:t>
      </w:r>
    </w:p>
    <w:p w:rsidR="003F264E" w:rsidRDefault="00882CC2">
      <w:r>
        <w:rPr>
          <w:noProof/>
        </w:rPr>
        <w:drawing>
          <wp:inline distT="0" distB="0" distL="114300" distR="114300">
            <wp:extent cx="5270500" cy="1106170"/>
            <wp:effectExtent l="0" t="0" r="6350" b="17780"/>
            <wp:docPr id="11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3"/>
                    <pic:cNvPicPr>
                      <a:picLocks noChangeAspect="1"/>
                    </pic:cNvPicPr>
                  </pic:nvPicPr>
                  <pic:blipFill>
                    <a:blip r:embed="rId25" cstate="print"/>
                    <a:stretch>
                      <a:fillRect/>
                    </a:stretch>
                  </pic:blipFill>
                  <pic:spPr>
                    <a:xfrm>
                      <a:off x="0" y="0"/>
                      <a:ext cx="5270500" cy="1106170"/>
                    </a:xfrm>
                    <a:prstGeom prst="rect">
                      <a:avLst/>
                    </a:prstGeom>
                    <a:noFill/>
                    <a:ln w="9525">
                      <a:noFill/>
                    </a:ln>
                  </pic:spPr>
                </pic:pic>
              </a:graphicData>
            </a:graphic>
          </wp:inline>
        </w:drawing>
      </w:r>
    </w:p>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4.5</w:t>
      </w:r>
    </w:p>
    <w:p w:rsidR="003F264E" w:rsidRDefault="00882CC2">
      <w:pPr>
        <w:spacing w:line="400" w:lineRule="exact"/>
        <w:ind w:firstLineChars="200" w:firstLine="480"/>
        <w:rPr>
          <w:sz w:val="24"/>
        </w:rPr>
      </w:pPr>
      <w:r>
        <w:rPr>
          <w:rFonts w:hint="eastAsia"/>
          <w:sz w:val="24"/>
        </w:rPr>
        <w:t>审核请假</w:t>
      </w:r>
    </w:p>
    <w:p w:rsidR="003F264E" w:rsidRDefault="00882CC2">
      <w:pPr>
        <w:spacing w:line="400" w:lineRule="exact"/>
        <w:ind w:firstLineChars="200" w:firstLine="480"/>
        <w:rPr>
          <w:sz w:val="24"/>
        </w:rPr>
      </w:pPr>
      <w:r>
        <w:rPr>
          <w:rFonts w:hint="eastAsia"/>
          <w:sz w:val="24"/>
        </w:rPr>
        <w:t>审核请假时用于领导审批员工请假，在每一条请假信息后面有两个按钮“同意”或“不同意”用于审核员工请假的操作。同时提供分页功能用于数据量过大时分页显示。</w:t>
      </w:r>
    </w:p>
    <w:p w:rsidR="003F264E" w:rsidRDefault="00882CC2">
      <w:r>
        <w:rPr>
          <w:noProof/>
        </w:rPr>
        <w:drawing>
          <wp:inline distT="0" distB="0" distL="114300" distR="114300">
            <wp:extent cx="4638040" cy="990600"/>
            <wp:effectExtent l="0" t="0" r="10160" b="0"/>
            <wp:docPr id="11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44"/>
                    <pic:cNvPicPr>
                      <a:picLocks noChangeAspect="1"/>
                    </pic:cNvPicPr>
                  </pic:nvPicPr>
                  <pic:blipFill>
                    <a:blip r:embed="rId26" cstate="print"/>
                    <a:stretch>
                      <a:fillRect/>
                    </a:stretch>
                  </pic:blipFill>
                  <pic:spPr>
                    <a:xfrm>
                      <a:off x="0" y="0"/>
                      <a:ext cx="4638040" cy="990600"/>
                    </a:xfrm>
                    <a:prstGeom prst="rect">
                      <a:avLst/>
                    </a:prstGeom>
                    <a:noFill/>
                    <a:ln w="9525">
                      <a:noFill/>
                    </a:ln>
                  </pic:spPr>
                </pic:pic>
              </a:graphicData>
            </a:graphic>
          </wp:inline>
        </w:drawing>
      </w:r>
    </w:p>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4.6</w:t>
      </w:r>
    </w:p>
    <w:p w:rsidR="003F264E" w:rsidRDefault="00882CC2">
      <w:pPr>
        <w:pStyle w:val="2"/>
        <w:numPr>
          <w:ilvl w:val="1"/>
          <w:numId w:val="0"/>
        </w:numPr>
        <w:spacing w:line="400" w:lineRule="atLeast"/>
        <w:ind w:firstLineChars="100" w:firstLine="281"/>
        <w:rPr>
          <w:sz w:val="28"/>
          <w:szCs w:val="28"/>
        </w:rPr>
      </w:pPr>
      <w:r>
        <w:rPr>
          <w:rFonts w:hint="eastAsia"/>
          <w:sz w:val="28"/>
          <w:szCs w:val="28"/>
        </w:rPr>
        <w:lastRenderedPageBreak/>
        <w:t>4.3</w:t>
      </w:r>
      <w:r>
        <w:rPr>
          <w:rFonts w:hint="eastAsia"/>
          <w:sz w:val="28"/>
          <w:szCs w:val="28"/>
        </w:rPr>
        <w:t>个人中心</w:t>
      </w:r>
      <w:r>
        <w:rPr>
          <w:rFonts w:hint="eastAsia"/>
          <w:sz w:val="28"/>
          <w:szCs w:val="28"/>
        </w:rPr>
        <w:t>&amp;</w:t>
      </w:r>
      <w:r>
        <w:rPr>
          <w:rFonts w:hint="eastAsia"/>
          <w:sz w:val="28"/>
          <w:szCs w:val="28"/>
        </w:rPr>
        <w:t>登录模块</w:t>
      </w:r>
    </w:p>
    <w:p w:rsidR="003F264E" w:rsidRDefault="00882CC2">
      <w:pPr>
        <w:pStyle w:val="3"/>
        <w:numPr>
          <w:ilvl w:val="2"/>
          <w:numId w:val="0"/>
        </w:numPr>
        <w:spacing w:line="400" w:lineRule="exact"/>
        <w:ind w:firstLineChars="200" w:firstLine="482"/>
        <w:rPr>
          <w:sz w:val="24"/>
        </w:rPr>
      </w:pPr>
      <w:r>
        <w:rPr>
          <w:rFonts w:hint="eastAsia"/>
          <w:sz w:val="24"/>
        </w:rPr>
        <w:t>4.3.1</w:t>
      </w:r>
      <w:r>
        <w:rPr>
          <w:rFonts w:hint="eastAsia"/>
          <w:sz w:val="24"/>
        </w:rPr>
        <w:t>个人中心模块详细设计</w:t>
      </w:r>
    </w:p>
    <w:p w:rsidR="003F264E" w:rsidRDefault="00882CC2">
      <w:pPr>
        <w:spacing w:line="400" w:lineRule="exact"/>
        <w:ind w:firstLineChars="200" w:firstLine="480"/>
        <w:rPr>
          <w:sz w:val="24"/>
        </w:rPr>
      </w:pPr>
      <w:r>
        <w:rPr>
          <w:rFonts w:hint="eastAsia"/>
          <w:sz w:val="24"/>
        </w:rPr>
        <w:t>修改个人密码的时候需要用户输入旧密码，新密码，确认新密码。首先系统需要判断原密码是否正确，然后判断新密码和确认密码是否一致。</w:t>
      </w:r>
    </w:p>
    <w:p w:rsidR="003F264E" w:rsidRDefault="00882CC2">
      <w:pPr>
        <w:spacing w:line="400" w:lineRule="exact"/>
        <w:ind w:firstLineChars="200" w:firstLine="480"/>
        <w:rPr>
          <w:sz w:val="24"/>
        </w:rPr>
      </w:pPr>
      <w:r>
        <w:rPr>
          <w:rFonts w:hint="eastAsia"/>
          <w:sz w:val="24"/>
        </w:rPr>
        <w:t>在修改个人信息界面，将用户的基本信息展示到界面，已提供用户查看修改，用户修改时需要判断用户输入的信息是否符合规则，需要对电话号码，邮箱进行校验。如果所有信息都准确无误则修改用户的个人信息。</w:t>
      </w:r>
    </w:p>
    <w:p w:rsidR="003F264E" w:rsidRDefault="00882CC2">
      <w:pPr>
        <w:spacing w:line="400" w:lineRule="exact"/>
        <w:ind w:firstLineChars="200" w:firstLine="480"/>
        <w:rPr>
          <w:sz w:val="24"/>
        </w:rPr>
      </w:pPr>
      <w:r>
        <w:rPr>
          <w:rFonts w:hint="eastAsia"/>
          <w:sz w:val="24"/>
        </w:rPr>
        <w:t>登录功能设计，系统获取用户输入的账号和密码，根据用户输入的账号从数据库获取用户的加密密码，盐。然后将用户的密码和盐一起进行</w:t>
      </w:r>
      <w:r>
        <w:rPr>
          <w:rFonts w:hint="eastAsia"/>
          <w:sz w:val="24"/>
        </w:rPr>
        <w:t>hash</w:t>
      </w:r>
      <w:r>
        <w:rPr>
          <w:rFonts w:hint="eastAsia"/>
          <w:sz w:val="24"/>
        </w:rPr>
        <w:t>算法并和加密密码判断如果两者相同则用户登录成功进入主界面，否则返回登录界面并提示用户信息输入错误。</w:t>
      </w:r>
    </w:p>
    <w:p w:rsidR="003F264E" w:rsidRDefault="00882CC2">
      <w:pPr>
        <w:pStyle w:val="3"/>
        <w:numPr>
          <w:ilvl w:val="2"/>
          <w:numId w:val="0"/>
        </w:numPr>
        <w:spacing w:line="400" w:lineRule="exact"/>
        <w:ind w:firstLineChars="200" w:firstLine="482"/>
        <w:rPr>
          <w:sz w:val="24"/>
        </w:rPr>
      </w:pPr>
      <w:r>
        <w:rPr>
          <w:rFonts w:hint="eastAsia"/>
          <w:sz w:val="24"/>
        </w:rPr>
        <w:t>4.3.2</w:t>
      </w:r>
      <w:r>
        <w:rPr>
          <w:rFonts w:hint="eastAsia"/>
          <w:sz w:val="24"/>
        </w:rPr>
        <w:t>个人中心流程图</w:t>
      </w:r>
    </w:p>
    <w:p w:rsidR="003F264E" w:rsidRDefault="00882CC2">
      <w:r>
        <w:rPr>
          <w:noProof/>
        </w:rPr>
        <w:drawing>
          <wp:inline distT="0" distB="0" distL="114300" distR="114300">
            <wp:extent cx="5273675" cy="2063750"/>
            <wp:effectExtent l="0" t="0" r="3175" b="1270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7" cstate="print"/>
                    <a:stretch>
                      <a:fillRect/>
                    </a:stretch>
                  </pic:blipFill>
                  <pic:spPr>
                    <a:xfrm>
                      <a:off x="0" y="0"/>
                      <a:ext cx="5273675" cy="2063750"/>
                    </a:xfrm>
                    <a:prstGeom prst="rect">
                      <a:avLst/>
                    </a:prstGeom>
                    <a:noFill/>
                    <a:ln w="9525">
                      <a:noFill/>
                    </a:ln>
                  </pic:spPr>
                </pic:pic>
              </a:graphicData>
            </a:graphic>
          </wp:inline>
        </w:drawing>
      </w:r>
    </w:p>
    <w:p w:rsidR="003F264E" w:rsidRDefault="00882CC2">
      <w:pPr>
        <w:jc w:val="center"/>
        <w:rPr>
          <w:sz w:val="24"/>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4.7</w:t>
      </w:r>
      <w:r>
        <w:rPr>
          <w:rFonts w:asciiTheme="minorEastAsia" w:eastAsiaTheme="minorEastAsia" w:hAnsiTheme="minorEastAsia" w:cstheme="minorEastAsia" w:hint="eastAsia"/>
        </w:rPr>
        <w:t>登录流程</w:t>
      </w:r>
    </w:p>
    <w:p w:rsidR="003F264E" w:rsidRDefault="00882CC2">
      <w:r>
        <w:rPr>
          <w:noProof/>
        </w:rPr>
        <w:lastRenderedPageBreak/>
        <w:drawing>
          <wp:inline distT="0" distB="0" distL="114300" distR="114300">
            <wp:extent cx="3475990" cy="3695065"/>
            <wp:effectExtent l="0" t="0" r="10160" b="635"/>
            <wp:docPr id="11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49"/>
                    <pic:cNvPicPr>
                      <a:picLocks noChangeAspect="1"/>
                    </pic:cNvPicPr>
                  </pic:nvPicPr>
                  <pic:blipFill>
                    <a:blip r:embed="rId28" cstate="print"/>
                    <a:stretch>
                      <a:fillRect/>
                    </a:stretch>
                  </pic:blipFill>
                  <pic:spPr>
                    <a:xfrm>
                      <a:off x="0" y="0"/>
                      <a:ext cx="3475990" cy="3695065"/>
                    </a:xfrm>
                    <a:prstGeom prst="rect">
                      <a:avLst/>
                    </a:prstGeom>
                    <a:noFill/>
                    <a:ln w="9525">
                      <a:noFill/>
                    </a:ln>
                  </pic:spPr>
                </pic:pic>
              </a:graphicData>
            </a:graphic>
          </wp:inline>
        </w:drawing>
      </w:r>
    </w:p>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4.8</w:t>
      </w:r>
      <w:r>
        <w:rPr>
          <w:rFonts w:asciiTheme="minorEastAsia" w:eastAsiaTheme="minorEastAsia" w:hAnsiTheme="minorEastAsia" w:cstheme="minorEastAsia" w:hint="eastAsia"/>
        </w:rPr>
        <w:t>修改密码流</w:t>
      </w:r>
    </w:p>
    <w:p w:rsidR="003F264E" w:rsidRDefault="003F264E"/>
    <w:p w:rsidR="003F264E" w:rsidRDefault="00882CC2">
      <w:pPr>
        <w:pStyle w:val="3"/>
        <w:numPr>
          <w:ilvl w:val="2"/>
          <w:numId w:val="0"/>
        </w:numPr>
        <w:spacing w:line="400" w:lineRule="exact"/>
        <w:ind w:firstLineChars="200" w:firstLine="482"/>
        <w:rPr>
          <w:sz w:val="24"/>
        </w:rPr>
      </w:pPr>
      <w:r>
        <w:rPr>
          <w:rFonts w:hint="eastAsia"/>
          <w:sz w:val="24"/>
        </w:rPr>
        <w:t>4.3.3</w:t>
      </w:r>
      <w:r>
        <w:rPr>
          <w:rFonts w:hint="eastAsia"/>
          <w:sz w:val="24"/>
        </w:rPr>
        <w:t>核心代码</w:t>
      </w:r>
    </w:p>
    <w:p w:rsidR="003F264E" w:rsidRDefault="00882CC2">
      <w:pPr>
        <w:numPr>
          <w:ilvl w:val="0"/>
          <w:numId w:val="2"/>
        </w:numPr>
      </w:pPr>
      <w:r>
        <w:rPr>
          <w:rFonts w:hint="eastAsia"/>
        </w:rPr>
        <w:t>登录核心代码</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UserVerification</w:t>
      </w:r>
      <w:proofErr w:type="spellEnd"/>
      <w:r>
        <w:rPr>
          <w:rFonts w:asciiTheme="minorEastAsia" w:eastAsiaTheme="minorEastAsia" w:hAnsiTheme="minorEastAsia" w:cstheme="minorEastAsia" w:hint="eastAsia"/>
          <w:color w:val="000000" w:themeColor="text1"/>
          <w:sz w:val="24"/>
        </w:rPr>
        <w:t xml:space="preserve"> </w:t>
      </w:r>
      <w:proofErr w:type="spellStart"/>
      <w:r>
        <w:rPr>
          <w:rFonts w:asciiTheme="minorEastAsia" w:eastAsiaTheme="minorEastAsia" w:hAnsiTheme="minorEastAsia" w:cstheme="minorEastAsia" w:hint="eastAsia"/>
          <w:color w:val="000000" w:themeColor="text1"/>
          <w:sz w:val="24"/>
        </w:rPr>
        <w:t>userVerification</w:t>
      </w:r>
      <w:proofErr w:type="spellEnd"/>
      <w:r>
        <w:rPr>
          <w:rFonts w:asciiTheme="minorEastAsia" w:eastAsiaTheme="minorEastAsia" w:hAnsiTheme="minorEastAsia" w:cstheme="minorEastAsia" w:hint="eastAsia"/>
          <w:color w:val="000000" w:themeColor="text1"/>
          <w:sz w:val="24"/>
        </w:rPr>
        <w:t xml:space="preserve"> = </w:t>
      </w:r>
      <w:proofErr w:type="spellStart"/>
      <w:r>
        <w:rPr>
          <w:rFonts w:asciiTheme="minorEastAsia" w:eastAsiaTheme="minorEastAsia" w:hAnsiTheme="minorEastAsia" w:cstheme="minorEastAsia" w:hint="eastAsia"/>
          <w:color w:val="000000" w:themeColor="text1"/>
          <w:sz w:val="24"/>
        </w:rPr>
        <w:t>userVerificationMapper.selectUserByAccount</w:t>
      </w:r>
      <w:proofErr w:type="spellEnd"/>
      <w:r>
        <w:rPr>
          <w:rFonts w:asciiTheme="minorEastAsia" w:eastAsiaTheme="minorEastAsia" w:hAnsiTheme="minorEastAsia" w:cstheme="minorEastAsia" w:hint="eastAsia"/>
          <w:color w:val="000000" w:themeColor="text1"/>
          <w:sz w:val="24"/>
        </w:rPr>
        <w:t>(account)</w:t>
      </w:r>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if(</w:t>
      </w:r>
      <w:proofErr w:type="spellStart"/>
      <w:r>
        <w:rPr>
          <w:rFonts w:asciiTheme="minorEastAsia" w:eastAsiaTheme="minorEastAsia" w:hAnsiTheme="minorEastAsia" w:cstheme="minorEastAsia" w:hint="eastAsia"/>
          <w:color w:val="000000" w:themeColor="text1"/>
          <w:sz w:val="24"/>
        </w:rPr>
        <w:t>userVerification</w:t>
      </w:r>
      <w:proofErr w:type="spellEnd"/>
      <w:r>
        <w:rPr>
          <w:rFonts w:asciiTheme="minorEastAsia" w:eastAsiaTheme="minorEastAsia" w:hAnsiTheme="minorEastAsia" w:cstheme="minorEastAsia" w:hint="eastAsia"/>
          <w:color w:val="000000" w:themeColor="text1"/>
          <w:sz w:val="24"/>
        </w:rPr>
        <w:t xml:space="preserve"> == null)</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 xml:space="preserve">return new </w:t>
      </w:r>
      <w:proofErr w:type="spellStart"/>
      <w:r>
        <w:rPr>
          <w:rFonts w:asciiTheme="minorEastAsia" w:eastAsiaTheme="minorEastAsia" w:hAnsiTheme="minorEastAsia" w:cstheme="minorEastAsia" w:hint="eastAsia"/>
          <w:color w:val="000000" w:themeColor="text1"/>
          <w:sz w:val="24"/>
        </w:rPr>
        <w:t>ResultMsg</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Boolean.</w:t>
      </w:r>
      <w:r>
        <w:rPr>
          <w:rFonts w:asciiTheme="minorEastAsia" w:eastAsiaTheme="minorEastAsia" w:hAnsiTheme="minorEastAsia" w:cstheme="minorEastAsia" w:hint="eastAsia"/>
          <w:i/>
          <w:color w:val="000000" w:themeColor="text1"/>
          <w:sz w:val="24"/>
        </w:rPr>
        <w:t>FALSE</w:t>
      </w:r>
      <w:proofErr w:type="spellEnd"/>
      <w:r>
        <w:rPr>
          <w:rFonts w:asciiTheme="minorEastAsia" w:eastAsiaTheme="minorEastAsia" w:hAnsiTheme="minorEastAsia" w:cstheme="minorEastAsia" w:hint="eastAsia"/>
          <w:color w:val="000000" w:themeColor="text1"/>
          <w:sz w:val="24"/>
        </w:rPr>
        <w:t>, "</w:t>
      </w:r>
      <w:r>
        <w:rPr>
          <w:rFonts w:asciiTheme="minorEastAsia" w:eastAsiaTheme="minorEastAsia" w:hAnsiTheme="minorEastAsia" w:cstheme="minorEastAsia" w:hint="eastAsia"/>
          <w:color w:val="000000" w:themeColor="text1"/>
          <w:sz w:val="24"/>
        </w:rPr>
        <w:t>用户名或密码错误</w:t>
      </w:r>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if(</w:t>
      </w:r>
      <w:proofErr w:type="spellStart"/>
      <w:r>
        <w:rPr>
          <w:rFonts w:asciiTheme="minorEastAsia" w:eastAsiaTheme="minorEastAsia" w:hAnsiTheme="minorEastAsia" w:cstheme="minorEastAsia" w:hint="eastAsia"/>
          <w:color w:val="000000" w:themeColor="text1"/>
          <w:sz w:val="24"/>
        </w:rPr>
        <w:t>userVerification</w:t>
      </w:r>
      <w:proofErr w:type="spellEnd"/>
      <w:r>
        <w:rPr>
          <w:rFonts w:asciiTheme="minorEastAsia" w:eastAsiaTheme="minorEastAsia" w:hAnsiTheme="minorEastAsia" w:cstheme="minorEastAsia" w:hint="eastAsia"/>
          <w:color w:val="000000" w:themeColor="text1"/>
          <w:sz w:val="24"/>
        </w:rPr>
        <w:t xml:space="preserve"> != null&amp;&amp;</w:t>
      </w:r>
      <w:proofErr w:type="spellStart"/>
      <w:r>
        <w:rPr>
          <w:rFonts w:asciiTheme="minorEastAsia" w:eastAsiaTheme="minorEastAsia" w:hAnsiTheme="minorEastAsia" w:cstheme="minorEastAsia" w:hint="eastAsia"/>
          <w:color w:val="000000" w:themeColor="text1"/>
          <w:sz w:val="24"/>
        </w:rPr>
        <w:t>userVerification.isLock</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t xml:space="preserve">return new </w:t>
      </w:r>
      <w:proofErr w:type="spellStart"/>
      <w:r>
        <w:rPr>
          <w:rFonts w:asciiTheme="minorEastAsia" w:eastAsiaTheme="minorEastAsia" w:hAnsiTheme="minorEastAsia" w:cstheme="minorEastAsia" w:hint="eastAsia"/>
          <w:color w:val="000000" w:themeColor="text1"/>
          <w:sz w:val="24"/>
        </w:rPr>
        <w:t>ResultMsg</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Boolean.</w:t>
      </w:r>
      <w:r>
        <w:rPr>
          <w:rFonts w:asciiTheme="minorEastAsia" w:eastAsiaTheme="minorEastAsia" w:hAnsiTheme="minorEastAsia" w:cstheme="minorEastAsia" w:hint="eastAsia"/>
          <w:i/>
          <w:color w:val="000000" w:themeColor="text1"/>
          <w:sz w:val="24"/>
        </w:rPr>
        <w:t>FALSE</w:t>
      </w:r>
      <w:proofErr w:type="spellEnd"/>
      <w:r>
        <w:rPr>
          <w:rFonts w:asciiTheme="minorEastAsia" w:eastAsiaTheme="minorEastAsia" w:hAnsiTheme="minorEastAsia" w:cstheme="minorEastAsia" w:hint="eastAsia"/>
          <w:color w:val="000000" w:themeColor="text1"/>
          <w:sz w:val="24"/>
        </w:rPr>
        <w:t>, "</w:t>
      </w:r>
      <w:r>
        <w:rPr>
          <w:rFonts w:asciiTheme="minorEastAsia" w:eastAsiaTheme="minorEastAsia" w:hAnsiTheme="minorEastAsia" w:cstheme="minorEastAsia" w:hint="eastAsia"/>
          <w:color w:val="000000" w:themeColor="text1"/>
          <w:sz w:val="24"/>
        </w:rPr>
        <w:t>你已被锁定，请联系管理员</w:t>
      </w:r>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w:t>
      </w:r>
      <w:r>
        <w:rPr>
          <w:rFonts w:asciiTheme="minorEastAsia" w:eastAsiaTheme="minorEastAsia" w:hAnsiTheme="minorEastAsia" w:cstheme="minorEastAsia" w:hint="eastAsia"/>
          <w:color w:val="000000" w:themeColor="text1"/>
          <w:sz w:val="24"/>
        </w:rPr>
        <w:t>将用户输入的密码和</w:t>
      </w:r>
      <w:r>
        <w:rPr>
          <w:rFonts w:asciiTheme="minorEastAsia" w:eastAsiaTheme="minorEastAsia" w:hAnsiTheme="minorEastAsia" w:cstheme="minorEastAsia" w:hint="eastAsia"/>
          <w:color w:val="000000" w:themeColor="text1"/>
          <w:sz w:val="24"/>
        </w:rPr>
        <w:t>slat</w:t>
      </w:r>
      <w:r>
        <w:rPr>
          <w:rFonts w:asciiTheme="minorEastAsia" w:eastAsiaTheme="minorEastAsia" w:hAnsiTheme="minorEastAsia" w:cstheme="minorEastAsia" w:hint="eastAsia"/>
          <w:color w:val="000000" w:themeColor="text1"/>
          <w:sz w:val="24"/>
        </w:rPr>
        <w:t>一起进行加密</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 xml:space="preserve">String </w:t>
      </w:r>
      <w:proofErr w:type="spellStart"/>
      <w:r>
        <w:rPr>
          <w:rFonts w:asciiTheme="minorEastAsia" w:eastAsiaTheme="minorEastAsia" w:hAnsiTheme="minorEastAsia" w:cstheme="minorEastAsia" w:hint="eastAsia"/>
          <w:color w:val="000000" w:themeColor="text1"/>
          <w:sz w:val="24"/>
        </w:rPr>
        <w:t>loginPasswd</w:t>
      </w:r>
      <w:proofErr w:type="spellEnd"/>
      <w:r>
        <w:rPr>
          <w:rFonts w:asciiTheme="minorEastAsia" w:eastAsiaTheme="minorEastAsia" w:hAnsiTheme="minorEastAsia" w:cstheme="minorEastAsia" w:hint="eastAsia"/>
          <w:color w:val="000000" w:themeColor="text1"/>
          <w:sz w:val="24"/>
        </w:rPr>
        <w:t xml:space="preserve"> = MD5.</w:t>
      </w:r>
      <w:r>
        <w:rPr>
          <w:rFonts w:asciiTheme="minorEastAsia" w:eastAsiaTheme="minorEastAsia" w:hAnsiTheme="minorEastAsia" w:cstheme="minorEastAsia" w:hint="eastAsia"/>
          <w:i/>
          <w:color w:val="000000" w:themeColor="text1"/>
          <w:sz w:val="24"/>
        </w:rPr>
        <w:t>GetMD5Code</w:t>
      </w:r>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userPa</w:t>
      </w:r>
      <w:r>
        <w:rPr>
          <w:rFonts w:asciiTheme="minorEastAsia" w:eastAsiaTheme="minorEastAsia" w:hAnsiTheme="minorEastAsia" w:cstheme="minorEastAsia" w:hint="eastAsia"/>
          <w:color w:val="000000" w:themeColor="text1"/>
          <w:sz w:val="24"/>
        </w:rPr>
        <w:t>sswd</w:t>
      </w:r>
      <w:proofErr w:type="spellEnd"/>
      <w:r>
        <w:rPr>
          <w:rFonts w:asciiTheme="minorEastAsia" w:eastAsiaTheme="minorEastAsia" w:hAnsiTheme="minorEastAsia" w:cstheme="minorEastAsia" w:hint="eastAsia"/>
          <w:color w:val="000000" w:themeColor="text1"/>
          <w:sz w:val="24"/>
        </w:rPr>
        <w:t xml:space="preserve"> + </w:t>
      </w:r>
      <w:proofErr w:type="spellStart"/>
      <w:r>
        <w:rPr>
          <w:rFonts w:asciiTheme="minorEastAsia" w:eastAsiaTheme="minorEastAsia" w:hAnsiTheme="minorEastAsia" w:cstheme="minorEastAsia" w:hint="eastAsia"/>
          <w:color w:val="000000" w:themeColor="text1"/>
          <w:sz w:val="24"/>
        </w:rPr>
        <w:t>userVerification.getSalt</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w:t>
      </w:r>
      <w:r>
        <w:rPr>
          <w:rFonts w:asciiTheme="minorEastAsia" w:eastAsiaTheme="minorEastAsia" w:hAnsiTheme="minorEastAsia" w:cstheme="minorEastAsia" w:hint="eastAsia"/>
          <w:color w:val="000000" w:themeColor="text1"/>
          <w:sz w:val="24"/>
        </w:rPr>
        <w:t>判断数据库密码和用户输入的密码</w:t>
      </w:r>
      <w:r>
        <w:rPr>
          <w:rFonts w:asciiTheme="minorEastAsia" w:eastAsiaTheme="minorEastAsia" w:hAnsiTheme="minorEastAsia" w:cstheme="minorEastAsia" w:hint="eastAsia"/>
          <w:color w:val="000000" w:themeColor="text1"/>
          <w:sz w:val="24"/>
        </w:rPr>
        <w:t>if(!</w:t>
      </w:r>
      <w:proofErr w:type="spellStart"/>
      <w:r>
        <w:rPr>
          <w:rFonts w:asciiTheme="minorEastAsia" w:eastAsiaTheme="minorEastAsia" w:hAnsiTheme="minorEastAsia" w:cstheme="minorEastAsia" w:hint="eastAsia"/>
          <w:color w:val="000000" w:themeColor="text1"/>
          <w:sz w:val="24"/>
        </w:rPr>
        <w:t>loginPasswd.equals</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userVerification.getPassword</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 xml:space="preserve">return new </w:t>
      </w:r>
      <w:proofErr w:type="spellStart"/>
      <w:r>
        <w:rPr>
          <w:rFonts w:asciiTheme="minorEastAsia" w:eastAsiaTheme="minorEastAsia" w:hAnsiTheme="minorEastAsia" w:cstheme="minorEastAsia" w:hint="eastAsia"/>
          <w:color w:val="000000" w:themeColor="text1"/>
          <w:sz w:val="24"/>
        </w:rPr>
        <w:t>ResultMsg</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Boolean.</w:t>
      </w:r>
      <w:r>
        <w:rPr>
          <w:rFonts w:asciiTheme="minorEastAsia" w:eastAsiaTheme="minorEastAsia" w:hAnsiTheme="minorEastAsia" w:cstheme="minorEastAsia" w:hint="eastAsia"/>
          <w:i/>
          <w:color w:val="000000" w:themeColor="text1"/>
          <w:sz w:val="24"/>
        </w:rPr>
        <w:t>FALSE</w:t>
      </w:r>
      <w:proofErr w:type="spellEnd"/>
      <w:r>
        <w:rPr>
          <w:rFonts w:asciiTheme="minorEastAsia" w:eastAsiaTheme="minorEastAsia" w:hAnsiTheme="minorEastAsia" w:cstheme="minorEastAsia" w:hint="eastAsia"/>
          <w:color w:val="000000" w:themeColor="text1"/>
          <w:sz w:val="24"/>
        </w:rPr>
        <w:t>, "</w:t>
      </w:r>
      <w:r>
        <w:rPr>
          <w:rFonts w:asciiTheme="minorEastAsia" w:eastAsiaTheme="minorEastAsia" w:hAnsiTheme="minorEastAsia" w:cstheme="minorEastAsia" w:hint="eastAsia"/>
          <w:color w:val="000000" w:themeColor="text1"/>
          <w:sz w:val="24"/>
        </w:rPr>
        <w:t>用户名或密码错误</w:t>
      </w:r>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HttpSession</w:t>
      </w:r>
      <w:proofErr w:type="spellEnd"/>
      <w:r>
        <w:rPr>
          <w:rFonts w:asciiTheme="minorEastAsia" w:eastAsiaTheme="minorEastAsia" w:hAnsiTheme="minorEastAsia" w:cstheme="minorEastAsia" w:hint="eastAsia"/>
          <w:color w:val="000000" w:themeColor="text1"/>
          <w:sz w:val="24"/>
        </w:rPr>
        <w:t xml:space="preserve"> session = </w:t>
      </w:r>
      <w:proofErr w:type="spellStart"/>
      <w:r>
        <w:rPr>
          <w:rFonts w:asciiTheme="minorEastAsia" w:eastAsiaTheme="minorEastAsia" w:hAnsiTheme="minorEastAsia" w:cstheme="minorEastAsia" w:hint="eastAsia"/>
          <w:color w:val="000000" w:themeColor="text1"/>
          <w:sz w:val="24"/>
        </w:rPr>
        <w:t>request.getSession</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session.setAttribute</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userId"</w:t>
      </w:r>
      <w:r>
        <w:rPr>
          <w:rFonts w:asciiTheme="minorEastAsia" w:eastAsiaTheme="minorEastAsia" w:hAnsiTheme="minorEastAsia" w:cstheme="minorEastAsia" w:hint="eastAsia"/>
          <w:color w:val="000000" w:themeColor="text1"/>
          <w:sz w:val="24"/>
        </w:rPr>
        <w:t>,userVerification.getId</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session.setAttribute</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userAccount</w:t>
      </w:r>
      <w:proofErr w:type="spellEnd"/>
      <w:r>
        <w:rPr>
          <w:rFonts w:asciiTheme="minorEastAsia" w:eastAsiaTheme="minorEastAsia" w:hAnsiTheme="minorEastAsia" w:cstheme="minorEastAsia" w:hint="eastAsia"/>
          <w:color w:val="000000" w:themeColor="text1"/>
          <w:sz w:val="24"/>
        </w:rPr>
        <w:t xml:space="preserve">", </w:t>
      </w:r>
      <w:proofErr w:type="spellStart"/>
      <w:r>
        <w:rPr>
          <w:rFonts w:asciiTheme="minorEastAsia" w:eastAsiaTheme="minorEastAsia" w:hAnsiTheme="minorEastAsia" w:cstheme="minorEastAsia" w:hint="eastAsia"/>
          <w:color w:val="000000" w:themeColor="text1"/>
          <w:sz w:val="24"/>
        </w:rPr>
        <w:t>userVerification.getAccount</w:t>
      </w:r>
      <w:proofErr w:type="spellEnd"/>
      <w:r>
        <w:rPr>
          <w:rFonts w:asciiTheme="minorEastAsia" w:eastAsiaTheme="minorEastAsia" w:hAnsiTheme="minorEastAsia" w:cstheme="minorEastAsia" w:hint="eastAsia"/>
          <w:color w:val="000000" w:themeColor="text1"/>
          <w:sz w:val="24"/>
        </w:rPr>
        <w:t>());</w:t>
      </w:r>
    </w:p>
    <w:p w:rsidR="003F264E" w:rsidRDefault="00882CC2">
      <w:pPr>
        <w:numPr>
          <w:ilvl w:val="0"/>
          <w:numId w:val="2"/>
        </w:numPr>
        <w:spacing w:line="400" w:lineRule="exac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lastRenderedPageBreak/>
        <w:t>修改个人密码</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UserVerification</w:t>
      </w:r>
      <w:proofErr w:type="spellEnd"/>
      <w:r>
        <w:rPr>
          <w:rFonts w:asciiTheme="minorEastAsia" w:eastAsiaTheme="minorEastAsia" w:hAnsiTheme="minorEastAsia" w:cstheme="minorEastAsia" w:hint="eastAsia"/>
          <w:color w:val="000000" w:themeColor="text1"/>
          <w:sz w:val="24"/>
        </w:rPr>
        <w:t xml:space="preserve"> user = </w:t>
      </w:r>
      <w:proofErr w:type="spellStart"/>
      <w:r>
        <w:rPr>
          <w:rFonts w:asciiTheme="minorEastAsia" w:eastAsiaTheme="minorEastAsia" w:hAnsiTheme="minorEastAsia" w:cstheme="minorEastAsia" w:hint="eastAsia"/>
          <w:color w:val="000000" w:themeColor="text1"/>
          <w:sz w:val="24"/>
        </w:rPr>
        <w:t>userVerificationMapper</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selectUserById</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userPassword.getUserId</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if(!user.getPassword().equals(MD5.</w:t>
      </w:r>
      <w:r>
        <w:rPr>
          <w:rFonts w:asciiTheme="minorEastAsia" w:eastAsiaTheme="minorEastAsia" w:hAnsiTheme="minorEastAsia" w:cstheme="minorEastAsia" w:hint="eastAsia"/>
          <w:i/>
          <w:color w:val="000000" w:themeColor="text1"/>
          <w:sz w:val="24"/>
        </w:rPr>
        <w:t>GetMD5Code</w:t>
      </w:r>
      <w:r>
        <w:rPr>
          <w:rFonts w:asciiTheme="minorEastAsia" w:eastAsiaTheme="minorEastAsia" w:hAnsiTheme="minorEastAsia" w:cstheme="minorEastAsia" w:hint="eastAsia"/>
          <w:color w:val="000000" w:themeColor="text1"/>
          <w:sz w:val="24"/>
        </w:rPr>
        <w:t>(userPassword.getOl</w:t>
      </w:r>
      <w:r>
        <w:rPr>
          <w:rFonts w:asciiTheme="minorEastAsia" w:eastAsiaTheme="minorEastAsia" w:hAnsiTheme="minorEastAsia" w:cstheme="minorEastAsia" w:hint="eastAsia"/>
          <w:color w:val="000000" w:themeColor="text1"/>
          <w:sz w:val="24"/>
        </w:rPr>
        <w:t>d()+user.getSalt())))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 xml:space="preserve">return new </w:t>
      </w:r>
      <w:proofErr w:type="spellStart"/>
      <w:r>
        <w:rPr>
          <w:rFonts w:asciiTheme="minorEastAsia" w:eastAsiaTheme="minorEastAsia" w:hAnsiTheme="minorEastAsia" w:cstheme="minorEastAsia" w:hint="eastAsia"/>
          <w:color w:val="000000" w:themeColor="text1"/>
          <w:sz w:val="24"/>
        </w:rPr>
        <w:t>ResultMsg</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Boolean.</w:t>
      </w:r>
      <w:r>
        <w:rPr>
          <w:rFonts w:asciiTheme="minorEastAsia" w:eastAsiaTheme="minorEastAsia" w:hAnsiTheme="minorEastAsia" w:cstheme="minorEastAsia" w:hint="eastAsia"/>
          <w:i/>
          <w:color w:val="000000" w:themeColor="text1"/>
          <w:sz w:val="24"/>
        </w:rPr>
        <w:t>FALSE</w:t>
      </w:r>
      <w:proofErr w:type="spellEnd"/>
      <w:r>
        <w:rPr>
          <w:rFonts w:asciiTheme="minorEastAsia" w:eastAsiaTheme="minorEastAsia" w:hAnsiTheme="minorEastAsia" w:cstheme="minorEastAsia" w:hint="eastAsia"/>
          <w:color w:val="000000" w:themeColor="text1"/>
          <w:sz w:val="24"/>
        </w:rPr>
        <w:t>, "</w:t>
      </w:r>
      <w:r>
        <w:rPr>
          <w:rFonts w:asciiTheme="minorEastAsia" w:eastAsiaTheme="minorEastAsia" w:hAnsiTheme="minorEastAsia" w:cstheme="minorEastAsia" w:hint="eastAsia"/>
          <w:color w:val="000000" w:themeColor="text1"/>
          <w:sz w:val="24"/>
        </w:rPr>
        <w:t>原密码不正确</w:t>
      </w:r>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if(</w:t>
      </w:r>
      <w:proofErr w:type="spellStart"/>
      <w:r>
        <w:rPr>
          <w:rFonts w:asciiTheme="minorEastAsia" w:eastAsiaTheme="minorEastAsia" w:hAnsiTheme="minorEastAsia" w:cstheme="minorEastAsia" w:hint="eastAsia"/>
          <w:color w:val="000000" w:themeColor="text1"/>
          <w:sz w:val="24"/>
        </w:rPr>
        <w:t>userPassword.getOld</w:t>
      </w:r>
      <w:proofErr w:type="spellEnd"/>
      <w:r>
        <w:rPr>
          <w:rFonts w:asciiTheme="minorEastAsia" w:eastAsiaTheme="minorEastAsia" w:hAnsiTheme="minorEastAsia" w:cstheme="minorEastAsia" w:hint="eastAsia"/>
          <w:color w:val="000000" w:themeColor="text1"/>
          <w:sz w:val="24"/>
        </w:rPr>
        <w:t>().equals(</w:t>
      </w:r>
      <w:proofErr w:type="spellStart"/>
      <w:r>
        <w:rPr>
          <w:rFonts w:asciiTheme="minorEastAsia" w:eastAsiaTheme="minorEastAsia" w:hAnsiTheme="minorEastAsia" w:cstheme="minorEastAsia" w:hint="eastAsia"/>
          <w:color w:val="000000" w:themeColor="text1"/>
          <w:sz w:val="24"/>
        </w:rPr>
        <w:t>userPassword.getNewPassword</w:t>
      </w:r>
      <w:proofErr w:type="spellEnd"/>
      <w:r>
        <w:rPr>
          <w:rFonts w:asciiTheme="minorEastAsia" w:eastAsiaTheme="minorEastAsia" w:hAnsiTheme="minorEastAsia" w:cstheme="minorEastAsia" w:hint="eastAsia"/>
          <w:color w:val="000000" w:themeColor="text1"/>
          <w:sz w:val="24"/>
        </w:rPr>
        <w:t xml:space="preserve">())) </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t xml:space="preserve">return new </w:t>
      </w:r>
      <w:proofErr w:type="spellStart"/>
      <w:r>
        <w:rPr>
          <w:rFonts w:asciiTheme="minorEastAsia" w:eastAsiaTheme="minorEastAsia" w:hAnsiTheme="minorEastAsia" w:cstheme="minorEastAsia" w:hint="eastAsia"/>
          <w:color w:val="000000" w:themeColor="text1"/>
          <w:sz w:val="24"/>
        </w:rPr>
        <w:t>ResultMsg</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Boolean.</w:t>
      </w:r>
      <w:r>
        <w:rPr>
          <w:rFonts w:asciiTheme="minorEastAsia" w:eastAsiaTheme="minorEastAsia" w:hAnsiTheme="minorEastAsia" w:cstheme="minorEastAsia" w:hint="eastAsia"/>
          <w:i/>
          <w:color w:val="000000" w:themeColor="text1"/>
          <w:sz w:val="24"/>
        </w:rPr>
        <w:t>FALSE</w:t>
      </w:r>
      <w:proofErr w:type="spellEnd"/>
      <w:r>
        <w:rPr>
          <w:rFonts w:asciiTheme="minorEastAsia" w:eastAsiaTheme="minorEastAsia" w:hAnsiTheme="minorEastAsia" w:cstheme="minorEastAsia" w:hint="eastAsia"/>
          <w:color w:val="000000" w:themeColor="text1"/>
          <w:sz w:val="24"/>
        </w:rPr>
        <w:t>, "</w:t>
      </w:r>
      <w:r>
        <w:rPr>
          <w:rFonts w:asciiTheme="minorEastAsia" w:eastAsiaTheme="minorEastAsia" w:hAnsiTheme="minorEastAsia" w:cstheme="minorEastAsia" w:hint="eastAsia"/>
          <w:color w:val="000000" w:themeColor="text1"/>
          <w:sz w:val="24"/>
        </w:rPr>
        <w:t>新旧密码一致</w:t>
      </w:r>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if(!userPassword.getConfirm().equals(userPassword.getNewPassword()))</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 xml:space="preserve">return new </w:t>
      </w:r>
      <w:proofErr w:type="spellStart"/>
      <w:r>
        <w:rPr>
          <w:rFonts w:asciiTheme="minorEastAsia" w:eastAsiaTheme="minorEastAsia" w:hAnsiTheme="minorEastAsia" w:cstheme="minorEastAsia" w:hint="eastAsia"/>
          <w:color w:val="000000" w:themeColor="text1"/>
          <w:sz w:val="24"/>
        </w:rPr>
        <w:t>ResultMsg</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Boolean.</w:t>
      </w:r>
      <w:r>
        <w:rPr>
          <w:rFonts w:asciiTheme="minorEastAsia" w:eastAsiaTheme="minorEastAsia" w:hAnsiTheme="minorEastAsia" w:cstheme="minorEastAsia" w:hint="eastAsia"/>
          <w:i/>
          <w:color w:val="000000" w:themeColor="text1"/>
          <w:sz w:val="24"/>
        </w:rPr>
        <w:t>FALSE</w:t>
      </w:r>
      <w:proofErr w:type="spellEnd"/>
      <w:r>
        <w:rPr>
          <w:rFonts w:asciiTheme="minorEastAsia" w:eastAsiaTheme="minorEastAsia" w:hAnsiTheme="minorEastAsia" w:cstheme="minorEastAsia" w:hint="eastAsia"/>
          <w:color w:val="000000" w:themeColor="text1"/>
          <w:sz w:val="24"/>
        </w:rPr>
        <w:t>, "</w:t>
      </w:r>
      <w:r>
        <w:rPr>
          <w:rFonts w:asciiTheme="minorEastAsia" w:eastAsiaTheme="minorEastAsia" w:hAnsiTheme="minorEastAsia" w:cstheme="minorEastAsia" w:hint="eastAsia"/>
          <w:color w:val="000000" w:themeColor="text1"/>
          <w:sz w:val="24"/>
        </w:rPr>
        <w:t>新密码和确认密码不一致</w:t>
      </w:r>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UserVerification</w:t>
      </w:r>
      <w:proofErr w:type="spellEnd"/>
      <w:r>
        <w:rPr>
          <w:rFonts w:asciiTheme="minorEastAsia" w:eastAsiaTheme="minorEastAsia" w:hAnsiTheme="minorEastAsia" w:cstheme="minorEastAsia" w:hint="eastAsia"/>
          <w:color w:val="000000" w:themeColor="text1"/>
          <w:sz w:val="24"/>
        </w:rPr>
        <w:t xml:space="preserve"> </w:t>
      </w:r>
      <w:proofErr w:type="spellStart"/>
      <w:r>
        <w:rPr>
          <w:rFonts w:asciiTheme="minorEastAsia" w:eastAsiaTheme="minorEastAsia" w:hAnsiTheme="minorEastAsia" w:cstheme="minorEastAsia" w:hint="eastAsia"/>
          <w:color w:val="000000" w:themeColor="text1"/>
          <w:sz w:val="24"/>
        </w:rPr>
        <w:t>userVerification</w:t>
      </w:r>
      <w:proofErr w:type="spellEnd"/>
      <w:r>
        <w:rPr>
          <w:rFonts w:asciiTheme="minorEastAsia" w:eastAsiaTheme="minorEastAsia" w:hAnsiTheme="minorEastAsia" w:cstheme="minorEastAsia" w:hint="eastAsia"/>
          <w:color w:val="000000" w:themeColor="text1"/>
          <w:sz w:val="24"/>
        </w:rPr>
        <w:t xml:space="preserve"> = new </w:t>
      </w:r>
      <w:proofErr w:type="spellStart"/>
      <w:r>
        <w:rPr>
          <w:rFonts w:asciiTheme="minorEastAsia" w:eastAsiaTheme="minorEastAsia" w:hAnsiTheme="minorEastAsia" w:cstheme="minorEastAsia" w:hint="eastAsia"/>
          <w:color w:val="000000" w:themeColor="text1"/>
          <w:sz w:val="24"/>
        </w:rPr>
        <w:t>UserVerification</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userVerification.setSalt</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userPassword.getSalt</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userVerification.setId</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userPassword.getUserId</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userVerification.setPassword(MD5.</w:t>
      </w:r>
      <w:r>
        <w:rPr>
          <w:rFonts w:asciiTheme="minorEastAsia" w:eastAsiaTheme="minorEastAsia" w:hAnsiTheme="minorEastAsia" w:cstheme="minorEastAsia" w:hint="eastAsia"/>
          <w:i/>
          <w:color w:val="000000" w:themeColor="text1"/>
          <w:sz w:val="24"/>
        </w:rPr>
        <w:t>GetMD5Code</w:t>
      </w:r>
      <w:r>
        <w:rPr>
          <w:rFonts w:asciiTheme="minorEastAsia" w:eastAsiaTheme="minorEastAsia" w:hAnsiTheme="minorEastAsia" w:cstheme="minorEastAsia" w:hint="eastAsia"/>
          <w:color w:val="000000" w:themeColor="text1"/>
          <w:sz w:val="24"/>
        </w:rPr>
        <w:t>(</w:t>
      </w:r>
      <w:r>
        <w:rPr>
          <w:rFonts w:asciiTheme="minorEastAsia" w:eastAsiaTheme="minorEastAsia" w:hAnsiTheme="minorEastAsia" w:cstheme="minorEastAsia" w:hint="eastAsia"/>
          <w:color w:val="000000" w:themeColor="text1"/>
          <w:sz w:val="24"/>
        </w:rPr>
        <w:t>userPassword.getNewPassword()+userPassword.getSalt()));</w:t>
      </w:r>
    </w:p>
    <w:p w:rsidR="003F264E" w:rsidRDefault="00882CC2">
      <w:pPr>
        <w:spacing w:line="400" w:lineRule="exac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Int</w:t>
      </w:r>
      <w:proofErr w:type="spellEnd"/>
      <w:r>
        <w:rPr>
          <w:rFonts w:asciiTheme="minorEastAsia" w:eastAsiaTheme="minorEastAsia" w:hAnsiTheme="minorEastAsia" w:cstheme="minorEastAsia" w:hint="eastAsia"/>
          <w:color w:val="000000" w:themeColor="text1"/>
          <w:sz w:val="24"/>
        </w:rPr>
        <w:t xml:space="preserve"> </w:t>
      </w:r>
      <w:r>
        <w:rPr>
          <w:rFonts w:asciiTheme="minorEastAsia" w:eastAsiaTheme="minorEastAsia" w:hAnsiTheme="minorEastAsia" w:cstheme="minorEastAsia" w:hint="eastAsia"/>
          <w:color w:val="000000" w:themeColor="text1"/>
          <w:sz w:val="24"/>
        </w:rPr>
        <w:t>result</w:t>
      </w:r>
      <w:r>
        <w:rPr>
          <w:rFonts w:asciiTheme="minorEastAsia" w:eastAsiaTheme="minorEastAsia" w:hAnsiTheme="minorEastAsia" w:cstheme="minorEastAsia" w:hint="eastAsia"/>
          <w:color w:val="000000" w:themeColor="text1"/>
          <w:sz w:val="24"/>
        </w:rPr>
        <w:t xml:space="preserve"> </w:t>
      </w:r>
      <w:r>
        <w:rPr>
          <w:rFonts w:asciiTheme="minorEastAsia" w:eastAsiaTheme="minorEastAsia" w:hAnsiTheme="minorEastAsia" w:cstheme="minorEastAsia" w:hint="eastAsia"/>
          <w:color w:val="000000" w:themeColor="text1"/>
          <w:sz w:val="24"/>
        </w:rPr>
        <w:t>= userVerificationMapper.updateByPrimaryKeySelective(userVerification);</w:t>
      </w:r>
    </w:p>
    <w:p w:rsidR="003F264E" w:rsidRDefault="00882CC2">
      <w:pPr>
        <w:pStyle w:val="3"/>
        <w:numPr>
          <w:ilvl w:val="2"/>
          <w:numId w:val="0"/>
        </w:numPr>
        <w:spacing w:line="400" w:lineRule="exact"/>
        <w:ind w:firstLineChars="200" w:firstLine="482"/>
        <w:rPr>
          <w:sz w:val="24"/>
        </w:rPr>
      </w:pPr>
      <w:r>
        <w:rPr>
          <w:rFonts w:hint="eastAsia"/>
          <w:sz w:val="24"/>
        </w:rPr>
        <w:t>4.3.4</w:t>
      </w:r>
      <w:r>
        <w:rPr>
          <w:rFonts w:hint="eastAsia"/>
          <w:sz w:val="24"/>
        </w:rPr>
        <w:t>界面设计</w:t>
      </w:r>
    </w:p>
    <w:p w:rsidR="003F264E" w:rsidRDefault="00882CC2">
      <w:pPr>
        <w:spacing w:line="400" w:lineRule="exact"/>
        <w:ind w:firstLineChars="200" w:firstLine="480"/>
        <w:rPr>
          <w:sz w:val="24"/>
        </w:rPr>
      </w:pPr>
      <w:r>
        <w:rPr>
          <w:rFonts w:hint="eastAsia"/>
          <w:sz w:val="24"/>
        </w:rPr>
        <w:t>修改密码界面设计为三个输入框，用户需要依次输入旧密码，新密码，确认密码。三个信息都是必填信息。</w:t>
      </w:r>
    </w:p>
    <w:p w:rsidR="003F264E" w:rsidRDefault="00882CC2">
      <w:pPr>
        <w:jc w:val="center"/>
      </w:pPr>
      <w:r>
        <w:rPr>
          <w:noProof/>
        </w:rPr>
        <w:drawing>
          <wp:inline distT="0" distB="0" distL="114300" distR="114300">
            <wp:extent cx="2675890" cy="1438275"/>
            <wp:effectExtent l="0" t="0" r="10160" b="9525"/>
            <wp:docPr id="117"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50"/>
                    <pic:cNvPicPr>
                      <a:picLocks noChangeAspect="1"/>
                    </pic:cNvPicPr>
                  </pic:nvPicPr>
                  <pic:blipFill>
                    <a:blip r:embed="rId29" cstate="print"/>
                    <a:stretch>
                      <a:fillRect/>
                    </a:stretch>
                  </pic:blipFill>
                  <pic:spPr>
                    <a:xfrm>
                      <a:off x="0" y="0"/>
                      <a:ext cx="2675890" cy="1438275"/>
                    </a:xfrm>
                    <a:prstGeom prst="rect">
                      <a:avLst/>
                    </a:prstGeom>
                    <a:noFill/>
                    <a:ln w="9525">
                      <a:noFill/>
                    </a:ln>
                  </pic:spPr>
                </pic:pic>
              </a:graphicData>
            </a:graphic>
          </wp:inline>
        </w:drawing>
      </w:r>
    </w:p>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4.9</w:t>
      </w:r>
      <w:r>
        <w:rPr>
          <w:rFonts w:asciiTheme="minorEastAsia" w:eastAsiaTheme="minorEastAsia" w:hAnsiTheme="minorEastAsia" w:cstheme="minorEastAsia" w:hint="eastAsia"/>
        </w:rPr>
        <w:t>修改密码界面</w:t>
      </w:r>
    </w:p>
    <w:p w:rsidR="003F264E" w:rsidRDefault="00882CC2">
      <w:r>
        <w:rPr>
          <w:rFonts w:hint="eastAsia"/>
        </w:rPr>
        <w:t>修改个人信息界面首先是展示出用户的基本信息，第一个输入框为用户的账号信息，这个是不允许用户修改的只是提供展示，后面的基本信息用户都是可以修改的。</w:t>
      </w:r>
    </w:p>
    <w:p w:rsidR="003F264E" w:rsidRDefault="00882CC2">
      <w:pPr>
        <w:jc w:val="center"/>
      </w:pPr>
      <w:r>
        <w:rPr>
          <w:noProof/>
        </w:rPr>
        <w:lastRenderedPageBreak/>
        <w:drawing>
          <wp:inline distT="0" distB="0" distL="114300" distR="114300">
            <wp:extent cx="2466975" cy="2894965"/>
            <wp:effectExtent l="0" t="0" r="9525" b="635"/>
            <wp:docPr id="118"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1"/>
                    <pic:cNvPicPr>
                      <a:picLocks noChangeAspect="1"/>
                    </pic:cNvPicPr>
                  </pic:nvPicPr>
                  <pic:blipFill>
                    <a:blip r:embed="rId30" cstate="print"/>
                    <a:stretch>
                      <a:fillRect/>
                    </a:stretch>
                  </pic:blipFill>
                  <pic:spPr>
                    <a:xfrm>
                      <a:off x="0" y="0"/>
                      <a:ext cx="2466975" cy="2894965"/>
                    </a:xfrm>
                    <a:prstGeom prst="rect">
                      <a:avLst/>
                    </a:prstGeom>
                    <a:noFill/>
                    <a:ln w="9525">
                      <a:noFill/>
                    </a:ln>
                  </pic:spPr>
                </pic:pic>
              </a:graphicData>
            </a:graphic>
          </wp:inline>
        </w:drawing>
      </w:r>
    </w:p>
    <w:p w:rsidR="003F264E" w:rsidRDefault="00882CC2">
      <w:pPr>
        <w:jc w:val="cente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4.10</w:t>
      </w:r>
      <w:r>
        <w:rPr>
          <w:rFonts w:asciiTheme="minorEastAsia" w:eastAsiaTheme="minorEastAsia" w:hAnsiTheme="minorEastAsia" w:cstheme="minorEastAsia" w:hint="eastAsia"/>
        </w:rPr>
        <w:t>修改个人信息</w:t>
      </w:r>
    </w:p>
    <w:p w:rsidR="003F264E" w:rsidRDefault="00882CC2">
      <w:r>
        <w:rPr>
          <w:rFonts w:hint="eastAsia"/>
        </w:rPr>
        <w:t>登录界面需要用户输入登录的账号和密码，还提供了忘记密码功能，如果用户忘记了密码，可以店家忘记密码找回密码。</w:t>
      </w:r>
    </w:p>
    <w:p w:rsidR="003F264E" w:rsidRDefault="00882CC2">
      <w:pPr>
        <w:jc w:val="center"/>
      </w:pPr>
      <w:r>
        <w:rPr>
          <w:noProof/>
        </w:rPr>
        <w:drawing>
          <wp:inline distT="0" distB="0" distL="114300" distR="114300">
            <wp:extent cx="2647315" cy="2752090"/>
            <wp:effectExtent l="0" t="0" r="635" b="10160"/>
            <wp:docPr id="11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52"/>
                    <pic:cNvPicPr>
                      <a:picLocks noChangeAspect="1"/>
                    </pic:cNvPicPr>
                  </pic:nvPicPr>
                  <pic:blipFill>
                    <a:blip r:embed="rId31" cstate="print"/>
                    <a:stretch>
                      <a:fillRect/>
                    </a:stretch>
                  </pic:blipFill>
                  <pic:spPr>
                    <a:xfrm>
                      <a:off x="0" y="0"/>
                      <a:ext cx="2647315" cy="2752090"/>
                    </a:xfrm>
                    <a:prstGeom prst="rect">
                      <a:avLst/>
                    </a:prstGeom>
                    <a:noFill/>
                    <a:ln w="9525">
                      <a:noFill/>
                    </a:ln>
                  </pic:spPr>
                </pic:pic>
              </a:graphicData>
            </a:graphic>
          </wp:inline>
        </w:drawing>
      </w:r>
    </w:p>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4.11</w:t>
      </w:r>
      <w:r>
        <w:rPr>
          <w:rFonts w:asciiTheme="minorEastAsia" w:eastAsiaTheme="minorEastAsia" w:hAnsiTheme="minorEastAsia" w:cstheme="minorEastAsia" w:hint="eastAsia"/>
        </w:rPr>
        <w:t>登录界面</w:t>
      </w:r>
    </w:p>
    <w:p w:rsidR="003F264E" w:rsidRDefault="00882CC2">
      <w:pPr>
        <w:pStyle w:val="2"/>
        <w:numPr>
          <w:ilvl w:val="1"/>
          <w:numId w:val="0"/>
        </w:numPr>
        <w:spacing w:line="400" w:lineRule="atLeast"/>
        <w:ind w:firstLineChars="100" w:firstLine="281"/>
        <w:rPr>
          <w:sz w:val="28"/>
          <w:szCs w:val="28"/>
        </w:rPr>
      </w:pPr>
      <w:r>
        <w:rPr>
          <w:rFonts w:hint="eastAsia"/>
          <w:sz w:val="28"/>
          <w:szCs w:val="28"/>
        </w:rPr>
        <w:t>4.4</w:t>
      </w:r>
      <w:r>
        <w:rPr>
          <w:rFonts w:hint="eastAsia"/>
          <w:sz w:val="28"/>
          <w:szCs w:val="28"/>
        </w:rPr>
        <w:t>公司员工模块</w:t>
      </w:r>
    </w:p>
    <w:p w:rsidR="003F264E" w:rsidRDefault="00882CC2">
      <w:pPr>
        <w:pStyle w:val="3"/>
        <w:numPr>
          <w:ilvl w:val="2"/>
          <w:numId w:val="0"/>
        </w:numPr>
        <w:spacing w:line="400" w:lineRule="exact"/>
        <w:ind w:firstLineChars="200" w:firstLine="482"/>
        <w:rPr>
          <w:sz w:val="24"/>
        </w:rPr>
      </w:pPr>
      <w:r>
        <w:rPr>
          <w:rFonts w:hint="eastAsia"/>
          <w:sz w:val="24"/>
        </w:rPr>
        <w:t>4.4.1</w:t>
      </w:r>
      <w:r>
        <w:rPr>
          <w:rFonts w:hint="eastAsia"/>
          <w:sz w:val="24"/>
        </w:rPr>
        <w:t>公司员工模块详细设计</w:t>
      </w:r>
    </w:p>
    <w:p w:rsidR="003F264E" w:rsidRDefault="00882CC2">
      <w:pPr>
        <w:spacing w:line="400" w:lineRule="exact"/>
        <w:ind w:firstLineChars="200" w:firstLine="480"/>
      </w:pPr>
      <w:r>
        <w:rPr>
          <w:rFonts w:asciiTheme="minorEastAsia" w:eastAsiaTheme="minorEastAsia" w:hAnsiTheme="minorEastAsia" w:cstheme="minorEastAsia" w:hint="eastAsia"/>
          <w:sz w:val="24"/>
        </w:rPr>
        <w:t>公司员工模块包括新入职员工和员工离职，员工入职时直接添加员工信息，员工账号是员工部门拼音缩写加上员工姓名拼音缩写加上员工数量编号，员工密码默认的是</w:t>
      </w:r>
      <w:r>
        <w:rPr>
          <w:rFonts w:asciiTheme="minorEastAsia" w:eastAsiaTheme="minorEastAsia" w:hAnsiTheme="minorEastAsia" w:cstheme="minorEastAsia" w:hint="eastAsia"/>
          <w:sz w:val="24"/>
        </w:rPr>
        <w:t>123456</w:t>
      </w:r>
      <w:r>
        <w:rPr>
          <w:rFonts w:asciiTheme="minorEastAsia" w:eastAsiaTheme="minorEastAsia" w:hAnsiTheme="minorEastAsia" w:cstheme="minorEastAsia" w:hint="eastAsia"/>
          <w:sz w:val="24"/>
        </w:rPr>
        <w:t>。同时还需要添加员工的角色信息，员工所属部门信息。员工离职的时候需要删除员工的信息，员工角色信息，员工部门信息，员工考勤信息，员工请假信息等一切信息。</w:t>
      </w:r>
    </w:p>
    <w:p w:rsidR="003F264E" w:rsidRDefault="00882CC2">
      <w:pPr>
        <w:pStyle w:val="3"/>
        <w:numPr>
          <w:ilvl w:val="2"/>
          <w:numId w:val="0"/>
        </w:numPr>
        <w:spacing w:line="400" w:lineRule="exact"/>
        <w:ind w:firstLineChars="200" w:firstLine="482"/>
        <w:rPr>
          <w:sz w:val="24"/>
        </w:rPr>
      </w:pPr>
      <w:r>
        <w:rPr>
          <w:rFonts w:hint="eastAsia"/>
          <w:sz w:val="24"/>
        </w:rPr>
        <w:lastRenderedPageBreak/>
        <w:t>4.4.2</w:t>
      </w:r>
      <w:r>
        <w:rPr>
          <w:rFonts w:hint="eastAsia"/>
          <w:sz w:val="24"/>
        </w:rPr>
        <w:t>公司员工模块流程图</w:t>
      </w:r>
    </w:p>
    <w:p w:rsidR="003F264E" w:rsidRDefault="00882CC2">
      <w:r>
        <w:rPr>
          <w:noProof/>
        </w:rPr>
        <w:drawing>
          <wp:inline distT="0" distB="0" distL="114300" distR="114300">
            <wp:extent cx="4856480" cy="825500"/>
            <wp:effectExtent l="0" t="0" r="1270" b="12700"/>
            <wp:docPr id="12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53"/>
                    <pic:cNvPicPr>
                      <a:picLocks noChangeAspect="1"/>
                    </pic:cNvPicPr>
                  </pic:nvPicPr>
                  <pic:blipFill>
                    <a:blip r:embed="rId32" cstate="print"/>
                    <a:srcRect t="23933" r="404" b="13717"/>
                    <a:stretch>
                      <a:fillRect/>
                    </a:stretch>
                  </pic:blipFill>
                  <pic:spPr>
                    <a:xfrm>
                      <a:off x="0" y="0"/>
                      <a:ext cx="4856480" cy="825500"/>
                    </a:xfrm>
                    <a:prstGeom prst="rect">
                      <a:avLst/>
                    </a:prstGeom>
                    <a:noFill/>
                    <a:ln w="9525">
                      <a:noFill/>
                    </a:ln>
                  </pic:spPr>
                </pic:pic>
              </a:graphicData>
            </a:graphic>
          </wp:inline>
        </w:drawing>
      </w:r>
    </w:p>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4.12</w:t>
      </w:r>
    </w:p>
    <w:p w:rsidR="003F264E" w:rsidRDefault="00882CC2">
      <w:pPr>
        <w:pStyle w:val="3"/>
        <w:numPr>
          <w:ilvl w:val="2"/>
          <w:numId w:val="0"/>
        </w:numPr>
        <w:spacing w:line="400" w:lineRule="exact"/>
        <w:ind w:firstLineChars="200" w:firstLine="482"/>
        <w:rPr>
          <w:sz w:val="24"/>
        </w:rPr>
      </w:pPr>
      <w:r>
        <w:rPr>
          <w:rFonts w:hint="eastAsia"/>
          <w:sz w:val="24"/>
        </w:rPr>
        <w:t>4.4.3</w:t>
      </w:r>
      <w:r>
        <w:rPr>
          <w:rFonts w:hint="eastAsia"/>
          <w:sz w:val="24"/>
        </w:rPr>
        <w:t>核心代码</w:t>
      </w:r>
    </w:p>
    <w:p w:rsidR="003F264E" w:rsidRDefault="00882CC2">
      <w:pPr>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UserVerification</w:t>
      </w:r>
      <w:proofErr w:type="spellEnd"/>
      <w:r>
        <w:rPr>
          <w:rFonts w:asciiTheme="minorEastAsia" w:eastAsiaTheme="minorEastAsia" w:hAnsiTheme="minorEastAsia" w:cstheme="minorEastAsia" w:hint="eastAsia"/>
          <w:color w:val="000000" w:themeColor="text1"/>
          <w:sz w:val="24"/>
        </w:rPr>
        <w:t xml:space="preserve"> </w:t>
      </w:r>
      <w:proofErr w:type="spellStart"/>
      <w:r>
        <w:rPr>
          <w:rFonts w:asciiTheme="minorEastAsia" w:eastAsiaTheme="minorEastAsia" w:hAnsiTheme="minorEastAsia" w:cstheme="minorEastAsia" w:hint="eastAsia"/>
          <w:color w:val="000000" w:themeColor="text1"/>
          <w:sz w:val="24"/>
        </w:rPr>
        <w:t>userVerification</w:t>
      </w:r>
      <w:proofErr w:type="spellEnd"/>
      <w:r>
        <w:rPr>
          <w:rFonts w:asciiTheme="minorEastAsia" w:eastAsiaTheme="minorEastAsia" w:hAnsiTheme="minorEastAsia" w:cstheme="minorEastAsia" w:hint="eastAsia"/>
          <w:color w:val="000000" w:themeColor="text1"/>
          <w:sz w:val="24"/>
        </w:rPr>
        <w:t xml:space="preserve"> = new </w:t>
      </w:r>
      <w:proofErr w:type="spellStart"/>
      <w:r>
        <w:rPr>
          <w:rFonts w:asciiTheme="minorEastAsia" w:eastAsiaTheme="minorEastAsia" w:hAnsiTheme="minorEastAsia" w:cstheme="minorEastAsia" w:hint="eastAsia"/>
          <w:color w:val="000000" w:themeColor="text1"/>
          <w:sz w:val="24"/>
        </w:rPr>
        <w:t>UserVerification</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String s</w:t>
      </w:r>
      <w:r>
        <w:rPr>
          <w:rFonts w:asciiTheme="minorEastAsia" w:eastAsiaTheme="minorEastAsia" w:hAnsiTheme="minorEastAsia" w:cstheme="minorEastAsia" w:hint="eastAsia"/>
          <w:color w:val="000000" w:themeColor="text1"/>
          <w:sz w:val="24"/>
        </w:rPr>
        <w:t xml:space="preserve">alt = </w:t>
      </w:r>
      <w:proofErr w:type="spellStart"/>
      <w:r>
        <w:rPr>
          <w:rFonts w:asciiTheme="minorEastAsia" w:eastAsiaTheme="minorEastAsia" w:hAnsiTheme="minorEastAsia" w:cstheme="minorEastAsia" w:hint="eastAsia"/>
          <w:color w:val="000000" w:themeColor="text1"/>
          <w:sz w:val="24"/>
        </w:rPr>
        <w:t>Salt.</w:t>
      </w:r>
      <w:r>
        <w:rPr>
          <w:rFonts w:asciiTheme="minorEastAsia" w:eastAsiaTheme="minorEastAsia" w:hAnsiTheme="minorEastAsia" w:cstheme="minorEastAsia" w:hint="eastAsia"/>
          <w:i/>
          <w:color w:val="000000" w:themeColor="text1"/>
          <w:sz w:val="24"/>
        </w:rPr>
        <w:t>salt</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userVerification.setSalt</w:t>
      </w:r>
      <w:proofErr w:type="spellEnd"/>
      <w:r>
        <w:rPr>
          <w:rFonts w:asciiTheme="minorEastAsia" w:eastAsiaTheme="minorEastAsia" w:hAnsiTheme="minorEastAsia" w:cstheme="minorEastAsia" w:hint="eastAsia"/>
          <w:color w:val="000000" w:themeColor="text1"/>
          <w:sz w:val="24"/>
        </w:rPr>
        <w:t>(salt);</w:t>
      </w:r>
    </w:p>
    <w:p w:rsidR="003F264E" w:rsidRDefault="00882CC2">
      <w:pPr>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userVerification.setPassword</w:t>
      </w:r>
      <w:proofErr w:type="spellEnd"/>
      <w:r>
        <w:rPr>
          <w:rFonts w:asciiTheme="minorEastAsia" w:eastAsiaTheme="minorEastAsia" w:hAnsiTheme="minorEastAsia" w:cstheme="minorEastAsia" w:hint="eastAsia"/>
          <w:color w:val="000000" w:themeColor="text1"/>
          <w:sz w:val="24"/>
        </w:rPr>
        <w:t>(MD5.</w:t>
      </w:r>
      <w:r>
        <w:rPr>
          <w:rFonts w:asciiTheme="minorEastAsia" w:eastAsiaTheme="minorEastAsia" w:hAnsiTheme="minorEastAsia" w:cstheme="minorEastAsia" w:hint="eastAsia"/>
          <w:i/>
          <w:color w:val="000000" w:themeColor="text1"/>
          <w:sz w:val="24"/>
        </w:rPr>
        <w:t>GetMD5Code</w:t>
      </w:r>
      <w:r>
        <w:rPr>
          <w:rFonts w:asciiTheme="minorEastAsia" w:eastAsiaTheme="minorEastAsia" w:hAnsiTheme="minorEastAsia" w:cstheme="minorEastAsia" w:hint="eastAsia"/>
          <w:color w:val="000000" w:themeColor="text1"/>
          <w:sz w:val="24"/>
        </w:rPr>
        <w:t>("123456"+salt));</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userVerification.setAccount(user.getPrefixAccount()+"-"+user.getSuffixAccount()+"-"+user.getNumber());</w:t>
      </w:r>
    </w:p>
    <w:p w:rsidR="003F264E" w:rsidRDefault="00882CC2">
      <w:pPr>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int</w:t>
      </w:r>
      <w:proofErr w:type="spellEnd"/>
      <w:r>
        <w:rPr>
          <w:rFonts w:asciiTheme="minorEastAsia" w:eastAsiaTheme="minorEastAsia" w:hAnsiTheme="minorEastAsia" w:cstheme="minorEastAsia" w:hint="eastAsia"/>
          <w:color w:val="000000" w:themeColor="text1"/>
          <w:sz w:val="24"/>
        </w:rPr>
        <w:t xml:space="preserve"> </w:t>
      </w:r>
      <w:proofErr w:type="spellStart"/>
      <w:r>
        <w:rPr>
          <w:rFonts w:asciiTheme="minorEastAsia" w:eastAsiaTheme="minorEastAsia" w:hAnsiTheme="minorEastAsia" w:cstheme="minorEastAsia" w:hint="eastAsia"/>
          <w:color w:val="000000" w:themeColor="text1"/>
          <w:sz w:val="24"/>
        </w:rPr>
        <w:t>vRe</w:t>
      </w:r>
      <w:proofErr w:type="spellEnd"/>
      <w:r>
        <w:rPr>
          <w:rFonts w:asciiTheme="minorEastAsia" w:eastAsiaTheme="minorEastAsia" w:hAnsiTheme="minorEastAsia" w:cstheme="minorEastAsia" w:hint="eastAsia"/>
          <w:color w:val="000000" w:themeColor="text1"/>
          <w:sz w:val="24"/>
        </w:rPr>
        <w:t xml:space="preserve"> = </w:t>
      </w:r>
      <w:proofErr w:type="spellStart"/>
      <w:r>
        <w:rPr>
          <w:rFonts w:asciiTheme="minorEastAsia" w:eastAsiaTheme="minorEastAsia" w:hAnsiTheme="minorEastAsia" w:cstheme="minorEastAsia" w:hint="eastAsia"/>
          <w:color w:val="000000" w:themeColor="text1"/>
          <w:sz w:val="24"/>
        </w:rPr>
        <w:t>userVerificationMapper</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insertSelective</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userVerification</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if(</w:t>
      </w:r>
      <w:proofErr w:type="spellStart"/>
      <w:r>
        <w:rPr>
          <w:rFonts w:asciiTheme="minorEastAsia" w:eastAsiaTheme="minorEastAsia" w:hAnsiTheme="minorEastAsia" w:cstheme="minorEastAsia" w:hint="eastAsia"/>
          <w:color w:val="000000" w:themeColor="text1"/>
          <w:sz w:val="24"/>
        </w:rPr>
        <w:t>vRe</w:t>
      </w:r>
      <w:proofErr w:type="spellEnd"/>
      <w:r>
        <w:rPr>
          <w:rFonts w:asciiTheme="minorEastAsia" w:eastAsiaTheme="minorEastAsia" w:hAnsiTheme="minorEastAsia" w:cstheme="minorEastAsia" w:hint="eastAsia"/>
          <w:color w:val="000000" w:themeColor="text1"/>
          <w:sz w:val="24"/>
        </w:rPr>
        <w:t xml:space="preserve"> == 0)</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t xml:space="preserve">return new </w:t>
      </w:r>
      <w:proofErr w:type="spellStart"/>
      <w:r>
        <w:rPr>
          <w:rFonts w:asciiTheme="minorEastAsia" w:eastAsiaTheme="minorEastAsia" w:hAnsiTheme="minorEastAsia" w:cstheme="minorEastAsia" w:hint="eastAsia"/>
          <w:color w:val="000000" w:themeColor="text1"/>
          <w:sz w:val="24"/>
        </w:rPr>
        <w:t>ResultMsg</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Boolean.</w:t>
      </w:r>
      <w:r>
        <w:rPr>
          <w:rFonts w:asciiTheme="minorEastAsia" w:eastAsiaTheme="minorEastAsia" w:hAnsiTheme="minorEastAsia" w:cstheme="minorEastAsia" w:hint="eastAsia"/>
          <w:i/>
          <w:color w:val="000000" w:themeColor="text1"/>
          <w:sz w:val="24"/>
        </w:rPr>
        <w:t>FALSE</w:t>
      </w:r>
      <w:proofErr w:type="spellEnd"/>
      <w:r>
        <w:rPr>
          <w:rFonts w:asciiTheme="minorEastAsia" w:eastAsiaTheme="minorEastAsia" w:hAnsiTheme="minorEastAsia" w:cstheme="minorEastAsia" w:hint="eastAsia"/>
          <w:color w:val="000000" w:themeColor="text1"/>
          <w:sz w:val="24"/>
        </w:rPr>
        <w:t>, "</w:t>
      </w:r>
      <w:r>
        <w:rPr>
          <w:rFonts w:asciiTheme="minorEastAsia" w:eastAsiaTheme="minorEastAsia" w:hAnsiTheme="minorEastAsia" w:cstheme="minorEastAsia" w:hint="eastAsia"/>
          <w:color w:val="000000" w:themeColor="text1"/>
          <w:sz w:val="24"/>
        </w:rPr>
        <w:t>添加失败</w:t>
      </w:r>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UserInfo</w:t>
      </w:r>
      <w:proofErr w:type="spellEnd"/>
      <w:r>
        <w:rPr>
          <w:rFonts w:asciiTheme="minorEastAsia" w:eastAsiaTheme="minorEastAsia" w:hAnsiTheme="minorEastAsia" w:cstheme="minorEastAsia" w:hint="eastAsia"/>
          <w:color w:val="000000" w:themeColor="text1"/>
          <w:sz w:val="24"/>
        </w:rPr>
        <w:t xml:space="preserve"> </w:t>
      </w:r>
      <w:proofErr w:type="spellStart"/>
      <w:r>
        <w:rPr>
          <w:rFonts w:asciiTheme="minorEastAsia" w:eastAsiaTheme="minorEastAsia" w:hAnsiTheme="minorEastAsia" w:cstheme="minorEastAsia" w:hint="eastAsia"/>
          <w:color w:val="000000" w:themeColor="text1"/>
          <w:sz w:val="24"/>
        </w:rPr>
        <w:t>userInfo</w:t>
      </w:r>
      <w:proofErr w:type="spellEnd"/>
      <w:r>
        <w:rPr>
          <w:rFonts w:asciiTheme="minorEastAsia" w:eastAsiaTheme="minorEastAsia" w:hAnsiTheme="minorEastAsia" w:cstheme="minorEastAsia" w:hint="eastAsia"/>
          <w:color w:val="000000" w:themeColor="text1"/>
          <w:sz w:val="24"/>
        </w:rPr>
        <w:t xml:space="preserve"> = new </w:t>
      </w:r>
      <w:proofErr w:type="spellStart"/>
      <w:r>
        <w:rPr>
          <w:rFonts w:asciiTheme="minorEastAsia" w:eastAsiaTheme="minorEastAsia" w:hAnsiTheme="minorEastAsia" w:cstheme="minorEastAsia" w:hint="eastAsia"/>
          <w:color w:val="000000" w:themeColor="text1"/>
          <w:sz w:val="24"/>
        </w:rPr>
        <w:t>UserInfo</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userInfo.setId</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userVerification.getId</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userInfo.setPortrait</w:t>
      </w:r>
      <w:proofErr w:type="spellEnd"/>
      <w:r>
        <w:rPr>
          <w:rFonts w:asciiTheme="minorEastAsia" w:eastAsiaTheme="minorEastAsia" w:hAnsiTheme="minorEastAsia" w:cstheme="minorEastAsia" w:hint="eastAsia"/>
          <w:color w:val="000000" w:themeColor="text1"/>
          <w:sz w:val="24"/>
        </w:rPr>
        <w:t>("/attendance/static/</w:t>
      </w:r>
      <w:proofErr w:type="spellStart"/>
      <w:r>
        <w:rPr>
          <w:rFonts w:asciiTheme="minorEastAsia" w:eastAsiaTheme="minorEastAsia" w:hAnsiTheme="minorEastAsia" w:cstheme="minorEastAsia" w:hint="eastAsia"/>
          <w:color w:val="000000" w:themeColor="text1"/>
          <w:sz w:val="24"/>
        </w:rPr>
        <w:t>img</w:t>
      </w:r>
      <w:proofErr w:type="spellEnd"/>
      <w:r>
        <w:rPr>
          <w:rFonts w:asciiTheme="minorEastAsia" w:eastAsiaTheme="minorEastAsia" w:hAnsiTheme="minorEastAsia" w:cstheme="minorEastAsia" w:hint="eastAsia"/>
          <w:color w:val="000000" w:themeColor="text1"/>
          <w:sz w:val="24"/>
        </w:rPr>
        <w:t>/background_a.jpg");</w:t>
      </w:r>
    </w:p>
    <w:p w:rsidR="003F264E" w:rsidRDefault="00882CC2">
      <w:pPr>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System.</w:t>
      </w:r>
      <w:r>
        <w:rPr>
          <w:rFonts w:asciiTheme="minorEastAsia" w:eastAsiaTheme="minorEastAsia" w:hAnsiTheme="minorEastAsia" w:cstheme="minorEastAsia" w:hint="eastAsia"/>
          <w:i/>
          <w:color w:val="000000" w:themeColor="text1"/>
          <w:sz w:val="24"/>
        </w:rPr>
        <w:t>out</w:t>
      </w:r>
      <w:r>
        <w:rPr>
          <w:rFonts w:asciiTheme="minorEastAsia" w:eastAsiaTheme="minorEastAsia" w:hAnsiTheme="minorEastAsia" w:cstheme="minorEastAsia" w:hint="eastAsia"/>
          <w:color w:val="000000" w:themeColor="text1"/>
          <w:sz w:val="24"/>
        </w:rPr>
        <w:t>.println</w:t>
      </w:r>
      <w:proofErr w:type="spellEnd"/>
      <w:r>
        <w:rPr>
          <w:rFonts w:asciiTheme="minorEastAsia" w:eastAsiaTheme="minorEastAsia" w:hAnsiTheme="minorEastAsia" w:cstheme="minorEastAsia" w:hint="eastAsia"/>
          <w:color w:val="000000" w:themeColor="text1"/>
          <w:sz w:val="24"/>
        </w:rPr>
        <w:t>("sex"+</w:t>
      </w:r>
      <w:proofErr w:type="spellStart"/>
      <w:r>
        <w:rPr>
          <w:rFonts w:asciiTheme="minorEastAsia" w:eastAsiaTheme="minorEastAsia" w:hAnsiTheme="minorEastAsia" w:cstheme="minorEastAsia" w:hint="eastAsia"/>
          <w:color w:val="000000" w:themeColor="text1"/>
          <w:sz w:val="24"/>
        </w:rPr>
        <w:t>user.getSex</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if("1".equals(</w:t>
      </w:r>
      <w:proofErr w:type="spellStart"/>
      <w:r>
        <w:rPr>
          <w:rFonts w:asciiTheme="minorEastAsia" w:eastAsiaTheme="minorEastAsia" w:hAnsiTheme="minorEastAsia" w:cstheme="minorEastAsia" w:hint="eastAsia"/>
          <w:color w:val="000000" w:themeColor="text1"/>
          <w:sz w:val="24"/>
        </w:rPr>
        <w:t>user.getSex</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proofErr w:type="spellStart"/>
      <w:r>
        <w:rPr>
          <w:rFonts w:asciiTheme="minorEastAsia" w:eastAsiaTheme="minorEastAsia" w:hAnsiTheme="minorEastAsia" w:cstheme="minorEastAsia" w:hint="eastAsia"/>
          <w:color w:val="000000" w:themeColor="text1"/>
          <w:sz w:val="24"/>
        </w:rPr>
        <w:t>userInfo.setSex</w:t>
      </w:r>
      <w:proofErr w:type="spellEnd"/>
      <w:r>
        <w:rPr>
          <w:rFonts w:asciiTheme="minorEastAsia" w:eastAsiaTheme="minorEastAsia" w:hAnsiTheme="minorEastAsia" w:cstheme="minorEastAsia" w:hint="eastAsia"/>
          <w:color w:val="000000" w:themeColor="text1"/>
          <w:sz w:val="24"/>
        </w:rPr>
        <w:t>(true);</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}else {</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proofErr w:type="spellStart"/>
      <w:r>
        <w:rPr>
          <w:rFonts w:asciiTheme="minorEastAsia" w:eastAsiaTheme="minorEastAsia" w:hAnsiTheme="minorEastAsia" w:cstheme="minorEastAsia" w:hint="eastAsia"/>
          <w:color w:val="000000" w:themeColor="text1"/>
          <w:sz w:val="24"/>
        </w:rPr>
        <w:t>userInfo.setSex</w:t>
      </w:r>
      <w:proofErr w:type="spellEnd"/>
      <w:r>
        <w:rPr>
          <w:rFonts w:asciiTheme="minorEastAsia" w:eastAsiaTheme="minorEastAsia" w:hAnsiTheme="minorEastAsia" w:cstheme="minorEastAsia" w:hint="eastAsia"/>
          <w:color w:val="000000" w:themeColor="text1"/>
          <w:sz w:val="24"/>
        </w:rPr>
        <w:t>(false);</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userInfo.setRegisterTime</w:t>
      </w:r>
      <w:proofErr w:type="spellEnd"/>
      <w:r>
        <w:rPr>
          <w:rFonts w:asciiTheme="minorEastAsia" w:eastAsiaTheme="minorEastAsia" w:hAnsiTheme="minorEastAsia" w:cstheme="minorEastAsia" w:hint="eastAsia"/>
          <w:color w:val="000000" w:themeColor="text1"/>
          <w:sz w:val="24"/>
        </w:rPr>
        <w:t>(new Date());</w:t>
      </w:r>
    </w:p>
    <w:p w:rsidR="003F264E" w:rsidRDefault="00882CC2">
      <w:pPr>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userInfo.setEmail</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userInfo.setPhone</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userInfo.setIntroduce</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userInfo.setRealName</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use</w:t>
      </w:r>
      <w:r>
        <w:rPr>
          <w:rFonts w:asciiTheme="minorEastAsia" w:eastAsiaTheme="minorEastAsia" w:hAnsiTheme="minorEastAsia" w:cstheme="minorEastAsia" w:hint="eastAsia"/>
          <w:color w:val="000000" w:themeColor="text1"/>
          <w:sz w:val="24"/>
        </w:rPr>
        <w:t>r.getUserName</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if(</w:t>
      </w:r>
      <w:proofErr w:type="spellStart"/>
      <w:r>
        <w:rPr>
          <w:rFonts w:asciiTheme="minorEastAsia" w:eastAsiaTheme="minorEastAsia" w:hAnsiTheme="minorEastAsia" w:cstheme="minorEastAsia" w:hint="eastAsia"/>
          <w:color w:val="000000" w:themeColor="text1"/>
          <w:sz w:val="24"/>
        </w:rPr>
        <w:t>userInfoMapper.insertSelective</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userInfo</w:t>
      </w:r>
      <w:proofErr w:type="spellEnd"/>
      <w:r>
        <w:rPr>
          <w:rFonts w:asciiTheme="minorEastAsia" w:eastAsiaTheme="minorEastAsia" w:hAnsiTheme="minorEastAsia" w:cstheme="minorEastAsia" w:hint="eastAsia"/>
          <w:color w:val="000000" w:themeColor="text1"/>
          <w:sz w:val="24"/>
        </w:rPr>
        <w:t>)==0)</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t xml:space="preserve">return new </w:t>
      </w:r>
      <w:proofErr w:type="spellStart"/>
      <w:r>
        <w:rPr>
          <w:rFonts w:asciiTheme="minorEastAsia" w:eastAsiaTheme="minorEastAsia" w:hAnsiTheme="minorEastAsia" w:cstheme="minorEastAsia" w:hint="eastAsia"/>
          <w:color w:val="000000" w:themeColor="text1"/>
          <w:sz w:val="24"/>
        </w:rPr>
        <w:t>ResultMsg</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Boolean.</w:t>
      </w:r>
      <w:r>
        <w:rPr>
          <w:rFonts w:asciiTheme="minorEastAsia" w:eastAsiaTheme="minorEastAsia" w:hAnsiTheme="minorEastAsia" w:cstheme="minorEastAsia" w:hint="eastAsia"/>
          <w:i/>
          <w:color w:val="000000" w:themeColor="text1"/>
          <w:sz w:val="24"/>
        </w:rPr>
        <w:t>FALSE</w:t>
      </w:r>
      <w:proofErr w:type="spellEnd"/>
      <w:r>
        <w:rPr>
          <w:rFonts w:asciiTheme="minorEastAsia" w:eastAsiaTheme="minorEastAsia" w:hAnsiTheme="minorEastAsia" w:cstheme="minorEastAsia" w:hint="eastAsia"/>
          <w:color w:val="000000" w:themeColor="text1"/>
          <w:sz w:val="24"/>
        </w:rPr>
        <w:t>, "</w:t>
      </w:r>
      <w:r>
        <w:rPr>
          <w:rFonts w:asciiTheme="minorEastAsia" w:eastAsiaTheme="minorEastAsia" w:hAnsiTheme="minorEastAsia" w:cstheme="minorEastAsia" w:hint="eastAsia"/>
          <w:color w:val="000000" w:themeColor="text1"/>
          <w:sz w:val="24"/>
        </w:rPr>
        <w:t>添加失败</w:t>
      </w:r>
      <w:r>
        <w:rPr>
          <w:rFonts w:asciiTheme="minorEastAsia" w:eastAsiaTheme="minorEastAsia" w:hAnsiTheme="minorEastAsia" w:cstheme="minorEastAsia" w:hint="eastAsia"/>
          <w:color w:val="000000" w:themeColor="text1"/>
          <w:sz w:val="24"/>
        </w:rPr>
        <w:t xml:space="preserve">"); </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 xml:space="preserve">Department dept = </w:t>
      </w:r>
      <w:proofErr w:type="spellStart"/>
      <w:r>
        <w:rPr>
          <w:rFonts w:asciiTheme="minorEastAsia" w:eastAsiaTheme="minorEastAsia" w:hAnsiTheme="minorEastAsia" w:cstheme="minorEastAsia" w:hint="eastAsia"/>
          <w:color w:val="000000" w:themeColor="text1"/>
          <w:sz w:val="24"/>
        </w:rPr>
        <w:t>departmentMapper.selectDeptById</w:t>
      </w:r>
      <w:proofErr w:type="spellEnd"/>
      <w:r>
        <w:rPr>
          <w:rFonts w:asciiTheme="minorEastAsia" w:eastAsiaTheme="minorEastAsia" w:hAnsiTheme="minorEastAsia" w:cstheme="minorEastAsia" w:hint="eastAsia"/>
          <w:color w:val="000000" w:themeColor="text1"/>
          <w:sz w:val="24"/>
        </w:rPr>
        <w:t>(new Integer(</w:t>
      </w:r>
      <w:proofErr w:type="spellStart"/>
      <w:r>
        <w:rPr>
          <w:rFonts w:asciiTheme="minorEastAsia" w:eastAsiaTheme="minorEastAsia" w:hAnsiTheme="minorEastAsia" w:cstheme="minorEastAsia" w:hint="eastAsia"/>
          <w:color w:val="000000" w:themeColor="text1"/>
          <w:sz w:val="24"/>
        </w:rPr>
        <w:t>user.getDeptId</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if(dept != null) {</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proofErr w:type="spellStart"/>
      <w:r>
        <w:rPr>
          <w:rFonts w:asciiTheme="minorEastAsia" w:eastAsiaTheme="minorEastAsia" w:hAnsiTheme="minorEastAsia" w:cstheme="minorEastAsia" w:hint="eastAsia"/>
          <w:color w:val="000000" w:themeColor="text1"/>
          <w:sz w:val="24"/>
        </w:rPr>
        <w:t>UserDept</w:t>
      </w:r>
      <w:proofErr w:type="spellEnd"/>
      <w:r>
        <w:rPr>
          <w:rFonts w:asciiTheme="minorEastAsia" w:eastAsiaTheme="minorEastAsia" w:hAnsiTheme="minorEastAsia" w:cstheme="minorEastAsia" w:hint="eastAsia"/>
          <w:color w:val="000000" w:themeColor="text1"/>
          <w:sz w:val="24"/>
        </w:rPr>
        <w:t xml:space="preserve"> </w:t>
      </w:r>
      <w:proofErr w:type="spellStart"/>
      <w:r>
        <w:rPr>
          <w:rFonts w:asciiTheme="minorEastAsia" w:eastAsiaTheme="minorEastAsia" w:hAnsiTheme="minorEastAsia" w:cstheme="minorEastAsia" w:hint="eastAsia"/>
          <w:color w:val="000000" w:themeColor="text1"/>
          <w:sz w:val="24"/>
        </w:rPr>
        <w:t>userDept</w:t>
      </w:r>
      <w:proofErr w:type="spellEnd"/>
      <w:r>
        <w:rPr>
          <w:rFonts w:asciiTheme="minorEastAsia" w:eastAsiaTheme="minorEastAsia" w:hAnsiTheme="minorEastAsia" w:cstheme="minorEastAsia" w:hint="eastAsia"/>
          <w:color w:val="000000" w:themeColor="text1"/>
          <w:sz w:val="24"/>
        </w:rPr>
        <w:t xml:space="preserve"> = new </w:t>
      </w:r>
      <w:proofErr w:type="spellStart"/>
      <w:r>
        <w:rPr>
          <w:rFonts w:asciiTheme="minorEastAsia" w:eastAsiaTheme="minorEastAsia" w:hAnsiTheme="minorEastAsia" w:cstheme="minorEastAsia" w:hint="eastAsia"/>
          <w:color w:val="000000" w:themeColor="text1"/>
          <w:sz w:val="24"/>
        </w:rPr>
        <w:t>UserDept</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proofErr w:type="spellStart"/>
      <w:r>
        <w:rPr>
          <w:rFonts w:asciiTheme="minorEastAsia" w:eastAsiaTheme="minorEastAsia" w:hAnsiTheme="minorEastAsia" w:cstheme="minorEastAsia" w:hint="eastAsia"/>
          <w:color w:val="000000" w:themeColor="text1"/>
          <w:sz w:val="24"/>
        </w:rPr>
        <w:t>use</w:t>
      </w:r>
      <w:r>
        <w:rPr>
          <w:rFonts w:asciiTheme="minorEastAsia" w:eastAsiaTheme="minorEastAsia" w:hAnsiTheme="minorEastAsia" w:cstheme="minorEastAsia" w:hint="eastAsia"/>
          <w:color w:val="000000" w:themeColor="text1"/>
          <w:sz w:val="24"/>
        </w:rPr>
        <w:t>rDept.setDeptId</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dept.getDeptId</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proofErr w:type="spellStart"/>
      <w:r>
        <w:rPr>
          <w:rFonts w:asciiTheme="minorEastAsia" w:eastAsiaTheme="minorEastAsia" w:hAnsiTheme="minorEastAsia" w:cstheme="minorEastAsia" w:hint="eastAsia"/>
          <w:color w:val="000000" w:themeColor="text1"/>
          <w:sz w:val="24"/>
        </w:rPr>
        <w:t>userDept.setUserId</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userVerification.getId</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proofErr w:type="spellStart"/>
      <w:r>
        <w:rPr>
          <w:rFonts w:asciiTheme="minorEastAsia" w:eastAsiaTheme="minorEastAsia" w:hAnsiTheme="minorEastAsia" w:cstheme="minorEastAsia" w:hint="eastAsia"/>
          <w:color w:val="000000" w:themeColor="text1"/>
          <w:sz w:val="24"/>
        </w:rPr>
        <w:t>userDeptMapper.insertSelective</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userDept</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 else</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t xml:space="preserve">return new </w:t>
      </w:r>
      <w:proofErr w:type="spellStart"/>
      <w:r>
        <w:rPr>
          <w:rFonts w:asciiTheme="minorEastAsia" w:eastAsiaTheme="minorEastAsia" w:hAnsiTheme="minorEastAsia" w:cstheme="minorEastAsia" w:hint="eastAsia"/>
          <w:color w:val="000000" w:themeColor="text1"/>
          <w:sz w:val="24"/>
        </w:rPr>
        <w:t>ResultMsg</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Boolean.</w:t>
      </w:r>
      <w:r>
        <w:rPr>
          <w:rFonts w:asciiTheme="minorEastAsia" w:eastAsiaTheme="minorEastAsia" w:hAnsiTheme="minorEastAsia" w:cstheme="minorEastAsia" w:hint="eastAsia"/>
          <w:i/>
          <w:color w:val="000000" w:themeColor="text1"/>
          <w:sz w:val="24"/>
        </w:rPr>
        <w:t>FALSE</w:t>
      </w:r>
      <w:proofErr w:type="spellEnd"/>
      <w:r>
        <w:rPr>
          <w:rFonts w:asciiTheme="minorEastAsia" w:eastAsiaTheme="minorEastAsia" w:hAnsiTheme="minorEastAsia" w:cstheme="minorEastAsia" w:hint="eastAsia"/>
          <w:color w:val="000000" w:themeColor="text1"/>
          <w:sz w:val="24"/>
        </w:rPr>
        <w:t>, "</w:t>
      </w:r>
      <w:r>
        <w:rPr>
          <w:rFonts w:asciiTheme="minorEastAsia" w:eastAsiaTheme="minorEastAsia" w:hAnsiTheme="minorEastAsia" w:cstheme="minorEastAsia" w:hint="eastAsia"/>
          <w:color w:val="000000" w:themeColor="text1"/>
          <w:sz w:val="24"/>
        </w:rPr>
        <w:t>部门不存在</w:t>
      </w:r>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 xml:space="preserve">Role </w:t>
      </w:r>
      <w:proofErr w:type="spellStart"/>
      <w:r>
        <w:rPr>
          <w:rFonts w:asciiTheme="minorEastAsia" w:eastAsiaTheme="minorEastAsia" w:hAnsiTheme="minorEastAsia" w:cstheme="minorEastAsia" w:hint="eastAsia"/>
          <w:color w:val="000000" w:themeColor="text1"/>
          <w:sz w:val="24"/>
        </w:rPr>
        <w:t>role</w:t>
      </w:r>
      <w:proofErr w:type="spellEnd"/>
      <w:r>
        <w:rPr>
          <w:rFonts w:asciiTheme="minorEastAsia" w:eastAsiaTheme="minorEastAsia" w:hAnsiTheme="minorEastAsia" w:cstheme="minorEastAsia" w:hint="eastAsia"/>
          <w:color w:val="000000" w:themeColor="text1"/>
          <w:sz w:val="24"/>
        </w:rPr>
        <w:t xml:space="preserve"> = </w:t>
      </w:r>
      <w:proofErr w:type="spellStart"/>
      <w:r>
        <w:rPr>
          <w:rFonts w:asciiTheme="minorEastAsia" w:eastAsiaTheme="minorEastAsia" w:hAnsiTheme="minorEastAsia" w:cstheme="minorEastAsia" w:hint="eastAsia"/>
          <w:color w:val="000000" w:themeColor="text1"/>
          <w:sz w:val="24"/>
        </w:rPr>
        <w:t>roleMapper.selectByPrimaryKey</w:t>
      </w:r>
      <w:proofErr w:type="spellEnd"/>
      <w:r>
        <w:rPr>
          <w:rFonts w:asciiTheme="minorEastAsia" w:eastAsiaTheme="minorEastAsia" w:hAnsiTheme="minorEastAsia" w:cstheme="minorEastAsia" w:hint="eastAsia"/>
          <w:color w:val="000000" w:themeColor="text1"/>
          <w:sz w:val="24"/>
        </w:rPr>
        <w:t>(new Integer(</w:t>
      </w:r>
      <w:proofErr w:type="spellStart"/>
      <w:r>
        <w:rPr>
          <w:rFonts w:asciiTheme="minorEastAsia" w:eastAsiaTheme="minorEastAsia" w:hAnsiTheme="minorEastAsia" w:cstheme="minorEastAsia" w:hint="eastAsia"/>
          <w:color w:val="000000" w:themeColor="text1"/>
          <w:sz w:val="24"/>
        </w:rPr>
        <w:t>user.getRole</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lastRenderedPageBreak/>
        <w:t>if(role != null) {</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proofErr w:type="spellStart"/>
      <w:r>
        <w:rPr>
          <w:rFonts w:asciiTheme="minorEastAsia" w:eastAsiaTheme="minorEastAsia" w:hAnsiTheme="minorEastAsia" w:cstheme="minorEastAsia" w:hint="eastAsia"/>
          <w:color w:val="000000" w:themeColor="text1"/>
          <w:sz w:val="24"/>
        </w:rPr>
        <w:t>UserRole</w:t>
      </w:r>
      <w:proofErr w:type="spellEnd"/>
      <w:r>
        <w:rPr>
          <w:rFonts w:asciiTheme="minorEastAsia" w:eastAsiaTheme="minorEastAsia" w:hAnsiTheme="minorEastAsia" w:cstheme="minorEastAsia" w:hint="eastAsia"/>
          <w:color w:val="000000" w:themeColor="text1"/>
          <w:sz w:val="24"/>
        </w:rPr>
        <w:t xml:space="preserve"> </w:t>
      </w:r>
      <w:proofErr w:type="spellStart"/>
      <w:r>
        <w:rPr>
          <w:rFonts w:asciiTheme="minorEastAsia" w:eastAsiaTheme="minorEastAsia" w:hAnsiTheme="minorEastAsia" w:cstheme="minorEastAsia" w:hint="eastAsia"/>
          <w:color w:val="000000" w:themeColor="text1"/>
          <w:sz w:val="24"/>
        </w:rPr>
        <w:t>userRole</w:t>
      </w:r>
      <w:proofErr w:type="spellEnd"/>
      <w:r>
        <w:rPr>
          <w:rFonts w:asciiTheme="minorEastAsia" w:eastAsiaTheme="minorEastAsia" w:hAnsiTheme="minorEastAsia" w:cstheme="minorEastAsia" w:hint="eastAsia"/>
          <w:color w:val="000000" w:themeColor="text1"/>
          <w:sz w:val="24"/>
        </w:rPr>
        <w:t xml:space="preserve"> = new </w:t>
      </w:r>
      <w:proofErr w:type="spellStart"/>
      <w:r>
        <w:rPr>
          <w:rFonts w:asciiTheme="minorEastAsia" w:eastAsiaTheme="minorEastAsia" w:hAnsiTheme="minorEastAsia" w:cstheme="minorEastAsia" w:hint="eastAsia"/>
          <w:color w:val="000000" w:themeColor="text1"/>
          <w:sz w:val="24"/>
        </w:rPr>
        <w:t>UserRole</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proofErr w:type="spellStart"/>
      <w:r>
        <w:rPr>
          <w:rFonts w:asciiTheme="minorEastAsia" w:eastAsiaTheme="minorEastAsia" w:hAnsiTheme="minorEastAsia" w:cstheme="minorEastAsia" w:hint="eastAsia"/>
          <w:color w:val="000000" w:themeColor="text1"/>
          <w:sz w:val="24"/>
        </w:rPr>
        <w:t>userRole.setUserId</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userVerification.getId</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proofErr w:type="spellStart"/>
      <w:r>
        <w:rPr>
          <w:rFonts w:asciiTheme="minorEastAsia" w:eastAsiaTheme="minorEastAsia" w:hAnsiTheme="minorEastAsia" w:cstheme="minorEastAsia" w:hint="eastAsia"/>
          <w:color w:val="000000" w:themeColor="text1"/>
          <w:sz w:val="24"/>
        </w:rPr>
        <w:t>userRole.setRoleId</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role.getId</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proofErr w:type="spellStart"/>
      <w:r>
        <w:rPr>
          <w:rFonts w:asciiTheme="minorEastAsia" w:eastAsiaTheme="minorEastAsia" w:hAnsiTheme="minorEastAsia" w:cstheme="minorEastAsia" w:hint="eastAsia"/>
          <w:color w:val="000000" w:themeColor="text1"/>
          <w:sz w:val="24"/>
        </w:rPr>
        <w:t>userRoleMapper.insertSelective</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userRole</w:t>
      </w:r>
      <w:proofErr w:type="spellEnd"/>
      <w:r>
        <w:rPr>
          <w:rFonts w:asciiTheme="minorEastAsia" w:eastAsiaTheme="minorEastAsia" w:hAnsiTheme="minorEastAsia" w:cstheme="minorEastAsia" w:hint="eastAsia"/>
          <w:color w:val="000000" w:themeColor="text1"/>
          <w:sz w:val="24"/>
        </w:rPr>
        <w:t>);</w:t>
      </w:r>
    </w:p>
    <w:p w:rsidR="003F264E" w:rsidRDefault="00882CC2">
      <w:pPr>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}else</w:t>
      </w:r>
    </w:p>
    <w:p w:rsidR="003F264E" w:rsidRDefault="00882CC2">
      <w:pPr>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t xml:space="preserve">return new </w:t>
      </w:r>
      <w:proofErr w:type="spellStart"/>
      <w:r>
        <w:rPr>
          <w:rFonts w:asciiTheme="minorEastAsia" w:eastAsiaTheme="minorEastAsia" w:hAnsiTheme="minorEastAsia" w:cstheme="minorEastAsia" w:hint="eastAsia"/>
          <w:color w:val="000000" w:themeColor="text1"/>
          <w:sz w:val="24"/>
        </w:rPr>
        <w:t>ResultMsg</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Boolean.</w:t>
      </w:r>
      <w:r>
        <w:rPr>
          <w:rFonts w:asciiTheme="minorEastAsia" w:eastAsiaTheme="minorEastAsia" w:hAnsiTheme="minorEastAsia" w:cstheme="minorEastAsia" w:hint="eastAsia"/>
          <w:i/>
          <w:color w:val="000000" w:themeColor="text1"/>
          <w:sz w:val="24"/>
        </w:rPr>
        <w:t>FALSE</w:t>
      </w:r>
      <w:proofErr w:type="spellEnd"/>
      <w:r>
        <w:rPr>
          <w:rFonts w:asciiTheme="minorEastAsia" w:eastAsiaTheme="minorEastAsia" w:hAnsiTheme="minorEastAsia" w:cstheme="minorEastAsia" w:hint="eastAsia"/>
          <w:color w:val="000000" w:themeColor="text1"/>
          <w:sz w:val="24"/>
        </w:rPr>
        <w:t>, "</w:t>
      </w:r>
      <w:r>
        <w:rPr>
          <w:rFonts w:asciiTheme="minorEastAsia" w:eastAsiaTheme="minorEastAsia" w:hAnsiTheme="minorEastAsia" w:cstheme="minorEastAsia" w:hint="eastAsia"/>
          <w:color w:val="000000" w:themeColor="text1"/>
          <w:sz w:val="24"/>
        </w:rPr>
        <w:t>角色不存在</w:t>
      </w:r>
      <w:r>
        <w:rPr>
          <w:rFonts w:asciiTheme="minorEastAsia" w:eastAsiaTheme="minorEastAsia" w:hAnsiTheme="minorEastAsia" w:cstheme="minorEastAsia" w:hint="eastAsia"/>
          <w:color w:val="000000" w:themeColor="text1"/>
          <w:sz w:val="24"/>
        </w:rPr>
        <w:t>");</w:t>
      </w:r>
    </w:p>
    <w:p w:rsidR="003F264E" w:rsidRDefault="00882CC2">
      <w:pPr>
        <w:pStyle w:val="3"/>
        <w:numPr>
          <w:ilvl w:val="2"/>
          <w:numId w:val="0"/>
        </w:numPr>
        <w:spacing w:line="400" w:lineRule="exact"/>
        <w:ind w:firstLineChars="200" w:firstLine="482"/>
        <w:rPr>
          <w:sz w:val="24"/>
        </w:rPr>
      </w:pPr>
      <w:r>
        <w:rPr>
          <w:rFonts w:hint="eastAsia"/>
          <w:sz w:val="24"/>
        </w:rPr>
        <w:t>4.4.4</w:t>
      </w:r>
      <w:r>
        <w:rPr>
          <w:rFonts w:hint="eastAsia"/>
          <w:sz w:val="24"/>
        </w:rPr>
        <w:t>界面设计</w:t>
      </w:r>
    </w:p>
    <w:p w:rsidR="003F264E" w:rsidRDefault="00882CC2">
      <w:pPr>
        <w:numPr>
          <w:ilvl w:val="0"/>
          <w:numId w:val="3"/>
        </w:numPr>
      </w:pPr>
      <w:r>
        <w:rPr>
          <w:rFonts w:hint="eastAsia"/>
        </w:rPr>
        <w:t>添加员工</w:t>
      </w:r>
    </w:p>
    <w:p w:rsidR="003F264E" w:rsidRDefault="00882CC2">
      <w:r>
        <w:rPr>
          <w:rFonts w:hint="eastAsia"/>
        </w:rPr>
        <w:t>添加员工界面第一个是选择用户的部门，然后输入用户的姓名，其中用户的账号是部门的拼音加上姓名的缩写加上员工人数组成的。</w:t>
      </w:r>
    </w:p>
    <w:p w:rsidR="003F264E" w:rsidRDefault="00882CC2">
      <w:r>
        <w:rPr>
          <w:noProof/>
        </w:rPr>
        <w:drawing>
          <wp:inline distT="0" distB="0" distL="114300" distR="114300">
            <wp:extent cx="4819015" cy="2742565"/>
            <wp:effectExtent l="0" t="0" r="635" b="635"/>
            <wp:docPr id="12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4"/>
                    <pic:cNvPicPr>
                      <a:picLocks noChangeAspect="1"/>
                    </pic:cNvPicPr>
                  </pic:nvPicPr>
                  <pic:blipFill>
                    <a:blip r:embed="rId33" cstate="print"/>
                    <a:stretch>
                      <a:fillRect/>
                    </a:stretch>
                  </pic:blipFill>
                  <pic:spPr>
                    <a:xfrm>
                      <a:off x="0" y="0"/>
                      <a:ext cx="4819015" cy="2742565"/>
                    </a:xfrm>
                    <a:prstGeom prst="rect">
                      <a:avLst/>
                    </a:prstGeom>
                    <a:noFill/>
                    <a:ln w="9525">
                      <a:noFill/>
                    </a:ln>
                  </pic:spPr>
                </pic:pic>
              </a:graphicData>
            </a:graphic>
          </wp:inline>
        </w:drawing>
      </w:r>
    </w:p>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4.13</w:t>
      </w:r>
      <w:r>
        <w:rPr>
          <w:rFonts w:asciiTheme="minorEastAsia" w:eastAsiaTheme="minorEastAsia" w:hAnsiTheme="minorEastAsia" w:cstheme="minorEastAsia" w:hint="eastAsia"/>
        </w:rPr>
        <w:t>添加员工</w:t>
      </w:r>
    </w:p>
    <w:p w:rsidR="003F264E" w:rsidRDefault="00882CC2">
      <w:pPr>
        <w:numPr>
          <w:ilvl w:val="0"/>
          <w:numId w:val="3"/>
        </w:numPr>
        <w:tabs>
          <w:tab w:val="clear" w:pos="312"/>
        </w:tabs>
      </w:pPr>
      <w:r>
        <w:rPr>
          <w:rFonts w:hint="eastAsia"/>
        </w:rPr>
        <w:t>员工管理</w:t>
      </w:r>
    </w:p>
    <w:p w:rsidR="003F264E" w:rsidRDefault="00882CC2">
      <w:r>
        <w:rPr>
          <w:rFonts w:hint="eastAsia"/>
        </w:rPr>
        <w:t>员工管理用一个表格展示了员工的信息，其中提供了以用户姓名的模糊查询查询员工，同时提供了以部门名称查询员工功能。在每一个员工数据后面还提供了删除功能，用于员工离职的时候删除员工信息。</w:t>
      </w:r>
    </w:p>
    <w:p w:rsidR="003F264E" w:rsidRDefault="00882CC2">
      <w:r>
        <w:rPr>
          <w:noProof/>
        </w:rPr>
        <w:drawing>
          <wp:inline distT="0" distB="0" distL="114300" distR="114300">
            <wp:extent cx="5269865" cy="1340485"/>
            <wp:effectExtent l="0" t="0" r="6985" b="12065"/>
            <wp:docPr id="123"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6"/>
                    <pic:cNvPicPr>
                      <a:picLocks noChangeAspect="1"/>
                    </pic:cNvPicPr>
                  </pic:nvPicPr>
                  <pic:blipFill>
                    <a:blip r:embed="rId34" cstate="print"/>
                    <a:stretch>
                      <a:fillRect/>
                    </a:stretch>
                  </pic:blipFill>
                  <pic:spPr>
                    <a:xfrm>
                      <a:off x="0" y="0"/>
                      <a:ext cx="5269865" cy="1340485"/>
                    </a:xfrm>
                    <a:prstGeom prst="rect">
                      <a:avLst/>
                    </a:prstGeom>
                    <a:noFill/>
                    <a:ln w="9525">
                      <a:noFill/>
                    </a:ln>
                  </pic:spPr>
                </pic:pic>
              </a:graphicData>
            </a:graphic>
          </wp:inline>
        </w:drawing>
      </w:r>
    </w:p>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4.14</w:t>
      </w:r>
      <w:r>
        <w:rPr>
          <w:rFonts w:asciiTheme="minorEastAsia" w:eastAsiaTheme="minorEastAsia" w:hAnsiTheme="minorEastAsia" w:cstheme="minorEastAsia" w:hint="eastAsia"/>
        </w:rPr>
        <w:t>员工管理</w:t>
      </w:r>
    </w:p>
    <w:p w:rsidR="003F264E" w:rsidRDefault="00882CC2">
      <w:pPr>
        <w:pStyle w:val="2"/>
        <w:numPr>
          <w:ilvl w:val="1"/>
          <w:numId w:val="0"/>
        </w:numPr>
        <w:spacing w:line="400" w:lineRule="atLeast"/>
        <w:ind w:firstLineChars="100" w:firstLine="281"/>
        <w:rPr>
          <w:sz w:val="28"/>
          <w:szCs w:val="28"/>
        </w:rPr>
      </w:pPr>
      <w:r>
        <w:rPr>
          <w:rFonts w:hint="eastAsia"/>
          <w:sz w:val="28"/>
          <w:szCs w:val="28"/>
        </w:rPr>
        <w:t>4.5</w:t>
      </w:r>
      <w:r>
        <w:rPr>
          <w:rFonts w:hint="eastAsia"/>
          <w:sz w:val="28"/>
          <w:szCs w:val="28"/>
        </w:rPr>
        <w:t>公司部门模块</w:t>
      </w:r>
    </w:p>
    <w:p w:rsidR="003F264E" w:rsidRDefault="00882CC2">
      <w:pPr>
        <w:pStyle w:val="3"/>
        <w:numPr>
          <w:ilvl w:val="2"/>
          <w:numId w:val="0"/>
        </w:numPr>
        <w:spacing w:line="400" w:lineRule="exact"/>
        <w:ind w:firstLineChars="200" w:firstLine="482"/>
        <w:rPr>
          <w:sz w:val="24"/>
        </w:rPr>
      </w:pPr>
      <w:r>
        <w:rPr>
          <w:rFonts w:hint="eastAsia"/>
          <w:sz w:val="24"/>
        </w:rPr>
        <w:t>4.5.1</w:t>
      </w:r>
      <w:r>
        <w:rPr>
          <w:rFonts w:hint="eastAsia"/>
          <w:sz w:val="24"/>
        </w:rPr>
        <w:t>公司部门模块详细设计</w:t>
      </w:r>
    </w:p>
    <w:p w:rsidR="003F264E" w:rsidRDefault="00882CC2">
      <w:r>
        <w:rPr>
          <w:rFonts w:hint="eastAsia"/>
        </w:rPr>
        <w:t>公司部门主要用于新增加部门，部门编号为部门名称的拼音首字母，添加部门时获取输入的部门信息，部门经理设置为空，添加到数据库中。修改部门信息主要用于修改部门的基础信息，同时也可以修改部门的经理，通过获取部门的员工提供选择，修改原有经理的经理的角</w:t>
      </w:r>
      <w:r>
        <w:rPr>
          <w:rFonts w:hint="eastAsia"/>
        </w:rPr>
        <w:lastRenderedPageBreak/>
        <w:t>色为员工，并修改信任经理的角色为经理。然后保存到数据中。以保证部门的经理属于该部门的员工。</w:t>
      </w:r>
    </w:p>
    <w:p w:rsidR="003F264E" w:rsidRDefault="003F264E"/>
    <w:p w:rsidR="003F264E" w:rsidRDefault="00882CC2">
      <w:pPr>
        <w:pStyle w:val="3"/>
        <w:numPr>
          <w:ilvl w:val="2"/>
          <w:numId w:val="0"/>
        </w:numPr>
        <w:spacing w:line="400" w:lineRule="exact"/>
        <w:ind w:firstLineChars="200" w:firstLine="482"/>
      </w:pPr>
      <w:r>
        <w:rPr>
          <w:rFonts w:hint="eastAsia"/>
          <w:sz w:val="24"/>
        </w:rPr>
        <w:t>4.5.2</w:t>
      </w:r>
      <w:r>
        <w:rPr>
          <w:rFonts w:hint="eastAsia"/>
          <w:sz w:val="24"/>
        </w:rPr>
        <w:t>公司部门流程图</w:t>
      </w:r>
    </w:p>
    <w:p w:rsidR="003F264E" w:rsidRDefault="00882CC2">
      <w:r>
        <w:rPr>
          <w:noProof/>
        </w:rPr>
        <w:drawing>
          <wp:inline distT="0" distB="0" distL="114300" distR="114300">
            <wp:extent cx="4580890" cy="1333500"/>
            <wp:effectExtent l="0" t="0" r="10160" b="0"/>
            <wp:docPr id="124"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7"/>
                    <pic:cNvPicPr>
                      <a:picLocks noChangeAspect="1"/>
                    </pic:cNvPicPr>
                  </pic:nvPicPr>
                  <pic:blipFill>
                    <a:blip r:embed="rId35" cstate="print"/>
                    <a:stretch>
                      <a:fillRect/>
                    </a:stretch>
                  </pic:blipFill>
                  <pic:spPr>
                    <a:xfrm>
                      <a:off x="0" y="0"/>
                      <a:ext cx="4580890" cy="1333500"/>
                    </a:xfrm>
                    <a:prstGeom prst="rect">
                      <a:avLst/>
                    </a:prstGeom>
                    <a:noFill/>
                    <a:ln w="9525">
                      <a:noFill/>
                    </a:ln>
                  </pic:spPr>
                </pic:pic>
              </a:graphicData>
            </a:graphic>
          </wp:inline>
        </w:drawing>
      </w:r>
    </w:p>
    <w:p w:rsidR="003F264E" w:rsidRDefault="00882CC2">
      <w:pPr>
        <w:jc w:val="cente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4.15</w:t>
      </w:r>
      <w:r>
        <w:rPr>
          <w:rFonts w:asciiTheme="minorEastAsia" w:eastAsiaTheme="minorEastAsia" w:hAnsiTheme="minorEastAsia" w:cstheme="minorEastAsia" w:hint="eastAsia"/>
        </w:rPr>
        <w:t>添加部门</w:t>
      </w:r>
    </w:p>
    <w:p w:rsidR="003F264E" w:rsidRDefault="00882CC2">
      <w:r>
        <w:rPr>
          <w:noProof/>
        </w:rPr>
        <w:drawing>
          <wp:inline distT="0" distB="0" distL="114300" distR="114300">
            <wp:extent cx="5227955" cy="1567180"/>
            <wp:effectExtent l="0" t="0" r="10795" b="13970"/>
            <wp:docPr id="12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58"/>
                    <pic:cNvPicPr>
                      <a:picLocks noChangeAspect="1"/>
                    </pic:cNvPicPr>
                  </pic:nvPicPr>
                  <pic:blipFill>
                    <a:blip r:embed="rId36" cstate="print"/>
                    <a:srcRect t="8593" r="556"/>
                    <a:stretch>
                      <a:fillRect/>
                    </a:stretch>
                  </pic:blipFill>
                  <pic:spPr>
                    <a:xfrm>
                      <a:off x="0" y="0"/>
                      <a:ext cx="5227955" cy="1567180"/>
                    </a:xfrm>
                    <a:prstGeom prst="rect">
                      <a:avLst/>
                    </a:prstGeom>
                    <a:noFill/>
                    <a:ln w="9525">
                      <a:noFill/>
                    </a:ln>
                  </pic:spPr>
                </pic:pic>
              </a:graphicData>
            </a:graphic>
          </wp:inline>
        </w:drawing>
      </w:r>
    </w:p>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4.16</w:t>
      </w:r>
      <w:r>
        <w:rPr>
          <w:rFonts w:asciiTheme="minorEastAsia" w:eastAsiaTheme="minorEastAsia" w:hAnsiTheme="minorEastAsia" w:cstheme="minorEastAsia" w:hint="eastAsia"/>
        </w:rPr>
        <w:t>修改部门</w:t>
      </w:r>
    </w:p>
    <w:p w:rsidR="003F264E" w:rsidRDefault="00882CC2">
      <w:pPr>
        <w:pStyle w:val="3"/>
        <w:numPr>
          <w:ilvl w:val="2"/>
          <w:numId w:val="0"/>
        </w:numPr>
        <w:spacing w:line="400" w:lineRule="exact"/>
        <w:ind w:firstLineChars="200" w:firstLine="482"/>
        <w:rPr>
          <w:rFonts w:ascii="Consolas" w:eastAsia="Consolas" w:hAnsi="Consolas"/>
          <w:sz w:val="28"/>
        </w:rPr>
      </w:pPr>
      <w:r>
        <w:rPr>
          <w:rFonts w:hint="eastAsia"/>
          <w:sz w:val="24"/>
        </w:rPr>
        <w:t>4.5.3</w:t>
      </w:r>
      <w:r>
        <w:rPr>
          <w:rFonts w:hint="eastAsia"/>
          <w:sz w:val="24"/>
        </w:rPr>
        <w:t>核心代码</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w:t>
      </w:r>
      <w:r>
        <w:rPr>
          <w:rFonts w:asciiTheme="minorEastAsia" w:eastAsiaTheme="minorEastAsia" w:hAnsiTheme="minorEastAsia" w:cstheme="minorEastAsia" w:hint="eastAsia"/>
          <w:color w:val="000000" w:themeColor="text1"/>
          <w:sz w:val="24"/>
        </w:rPr>
        <w:t xml:space="preserve"> </w:t>
      </w:r>
      <w:r>
        <w:rPr>
          <w:rFonts w:asciiTheme="minorEastAsia" w:eastAsiaTheme="minorEastAsia" w:hAnsiTheme="minorEastAsia" w:cstheme="minorEastAsia" w:hint="eastAsia"/>
          <w:color w:val="000000" w:themeColor="text1"/>
          <w:sz w:val="24"/>
        </w:rPr>
        <w:t>查询名字是否重复</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 xml:space="preserve">String </w:t>
      </w:r>
      <w:proofErr w:type="spellStart"/>
      <w:r>
        <w:rPr>
          <w:rFonts w:asciiTheme="minorEastAsia" w:eastAsiaTheme="minorEastAsia" w:hAnsiTheme="minorEastAsia" w:cstheme="minorEastAsia" w:hint="eastAsia"/>
          <w:color w:val="000000" w:themeColor="text1"/>
          <w:sz w:val="24"/>
        </w:rPr>
        <w:t>reNameN</w:t>
      </w:r>
      <w:proofErr w:type="spellEnd"/>
      <w:r>
        <w:rPr>
          <w:rFonts w:asciiTheme="minorEastAsia" w:eastAsiaTheme="minorEastAsia" w:hAnsiTheme="minorEastAsia" w:cstheme="minorEastAsia" w:hint="eastAsia"/>
          <w:color w:val="000000" w:themeColor="text1"/>
          <w:sz w:val="24"/>
        </w:rPr>
        <w:t xml:space="preserve"> = </w:t>
      </w:r>
      <w:proofErr w:type="spellStart"/>
      <w:r>
        <w:rPr>
          <w:rFonts w:asciiTheme="minorEastAsia" w:eastAsiaTheme="minorEastAsia" w:hAnsiTheme="minorEastAsia" w:cstheme="minorEastAsia" w:hint="eastAsia"/>
          <w:color w:val="000000" w:themeColor="text1"/>
          <w:sz w:val="24"/>
        </w:rPr>
        <w:t>departmentMap</w:t>
      </w:r>
      <w:r>
        <w:rPr>
          <w:rFonts w:asciiTheme="minorEastAsia" w:eastAsiaTheme="minorEastAsia" w:hAnsiTheme="minorEastAsia" w:cstheme="minorEastAsia" w:hint="eastAsia"/>
          <w:color w:val="000000" w:themeColor="text1"/>
          <w:sz w:val="24"/>
        </w:rPr>
        <w:t>per.getNameByName</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department.getDeptName</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if(null!=</w:t>
      </w:r>
      <w:proofErr w:type="spellStart"/>
      <w:r>
        <w:rPr>
          <w:rFonts w:asciiTheme="minorEastAsia" w:eastAsiaTheme="minorEastAsia" w:hAnsiTheme="minorEastAsia" w:cstheme="minorEastAsia" w:hint="eastAsia"/>
          <w:color w:val="000000" w:themeColor="text1"/>
          <w:sz w:val="24"/>
        </w:rPr>
        <w:t>reNameN</w:t>
      </w:r>
      <w:proofErr w:type="spellEnd"/>
      <w:r>
        <w:rPr>
          <w:rFonts w:asciiTheme="minorEastAsia" w:eastAsiaTheme="minorEastAsia" w:hAnsiTheme="minorEastAsia" w:cstheme="minorEastAsia" w:hint="eastAsia"/>
          <w:color w:val="000000" w:themeColor="text1"/>
          <w:sz w:val="24"/>
        </w:rPr>
        <w:t>&amp;&amp;!"".equals(</w:t>
      </w:r>
      <w:proofErr w:type="spellStart"/>
      <w:r>
        <w:rPr>
          <w:rFonts w:asciiTheme="minorEastAsia" w:eastAsiaTheme="minorEastAsia" w:hAnsiTheme="minorEastAsia" w:cstheme="minorEastAsia" w:hint="eastAsia"/>
          <w:color w:val="000000" w:themeColor="text1"/>
          <w:sz w:val="24"/>
        </w:rPr>
        <w:t>reNameN</w:t>
      </w:r>
      <w:proofErr w:type="spellEnd"/>
      <w:r>
        <w:rPr>
          <w:rFonts w:asciiTheme="minorEastAsia" w:eastAsiaTheme="minorEastAsia" w:hAnsiTheme="minorEastAsia" w:cstheme="minorEastAsia" w:hint="eastAsia"/>
          <w:color w:val="000000" w:themeColor="text1"/>
          <w:sz w:val="24"/>
        </w:rPr>
        <w:t>)) {</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t xml:space="preserve">return new </w:t>
      </w:r>
      <w:proofErr w:type="spellStart"/>
      <w:r>
        <w:rPr>
          <w:rFonts w:asciiTheme="minorEastAsia" w:eastAsiaTheme="minorEastAsia" w:hAnsiTheme="minorEastAsia" w:cstheme="minorEastAsia" w:hint="eastAsia"/>
          <w:color w:val="000000" w:themeColor="text1"/>
          <w:sz w:val="24"/>
        </w:rPr>
        <w:t>ResultMsg</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Boolean.</w:t>
      </w:r>
      <w:r>
        <w:rPr>
          <w:rFonts w:asciiTheme="minorEastAsia" w:eastAsiaTheme="minorEastAsia" w:hAnsiTheme="minorEastAsia" w:cstheme="minorEastAsia" w:hint="eastAsia"/>
          <w:i/>
          <w:color w:val="000000" w:themeColor="text1"/>
          <w:sz w:val="24"/>
        </w:rPr>
        <w:t>FALSE</w:t>
      </w:r>
      <w:proofErr w:type="spellEnd"/>
      <w:r>
        <w:rPr>
          <w:rFonts w:asciiTheme="minorEastAsia" w:eastAsiaTheme="minorEastAsia" w:hAnsiTheme="minorEastAsia" w:cstheme="minorEastAsia" w:hint="eastAsia"/>
          <w:color w:val="000000" w:themeColor="text1"/>
          <w:sz w:val="24"/>
        </w:rPr>
        <w:t>, "</w:t>
      </w:r>
      <w:r>
        <w:rPr>
          <w:rFonts w:asciiTheme="minorEastAsia" w:eastAsiaTheme="minorEastAsia" w:hAnsiTheme="minorEastAsia" w:cstheme="minorEastAsia" w:hint="eastAsia"/>
          <w:color w:val="000000" w:themeColor="text1"/>
          <w:sz w:val="24"/>
        </w:rPr>
        <w:t>部门名字已重复，请重新输入</w:t>
      </w:r>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t>}</w:t>
      </w:r>
      <w:r>
        <w:rPr>
          <w:rFonts w:asciiTheme="minorEastAsia" w:eastAsiaTheme="minorEastAsia" w:hAnsiTheme="minorEastAsia" w:cstheme="minorEastAsia" w:hint="eastAsia"/>
          <w:color w:val="000000" w:themeColor="text1"/>
          <w:sz w:val="24"/>
        </w:rPr>
        <w:tab/>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 xml:space="preserve"> </w:t>
      </w:r>
      <w:r>
        <w:rPr>
          <w:rFonts w:asciiTheme="minorEastAsia" w:eastAsiaTheme="minorEastAsia" w:hAnsiTheme="minorEastAsia" w:cstheme="minorEastAsia" w:hint="eastAsia"/>
          <w:color w:val="000000" w:themeColor="text1"/>
          <w:sz w:val="24"/>
        </w:rPr>
        <w:t>//</w:t>
      </w:r>
      <w:r>
        <w:rPr>
          <w:rFonts w:asciiTheme="minorEastAsia" w:eastAsiaTheme="minorEastAsia" w:hAnsiTheme="minorEastAsia" w:cstheme="minorEastAsia" w:hint="eastAsia"/>
          <w:color w:val="000000" w:themeColor="text1"/>
          <w:sz w:val="24"/>
        </w:rPr>
        <w:t>查询编号是否重复</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 xml:space="preserve">String </w:t>
      </w:r>
      <w:proofErr w:type="spellStart"/>
      <w:r>
        <w:rPr>
          <w:rFonts w:asciiTheme="minorEastAsia" w:eastAsiaTheme="minorEastAsia" w:hAnsiTheme="minorEastAsia" w:cstheme="minorEastAsia" w:hint="eastAsia"/>
          <w:color w:val="000000" w:themeColor="text1"/>
          <w:sz w:val="24"/>
        </w:rPr>
        <w:t>reNameC</w:t>
      </w:r>
      <w:proofErr w:type="spellEnd"/>
      <w:r>
        <w:rPr>
          <w:rFonts w:asciiTheme="minorEastAsia" w:eastAsiaTheme="minorEastAsia" w:hAnsiTheme="minorEastAsia" w:cstheme="minorEastAsia" w:hint="eastAsia"/>
          <w:color w:val="000000" w:themeColor="text1"/>
          <w:sz w:val="24"/>
        </w:rPr>
        <w:t xml:space="preserve"> = </w:t>
      </w:r>
      <w:proofErr w:type="spellStart"/>
      <w:r>
        <w:rPr>
          <w:rFonts w:asciiTheme="minorEastAsia" w:eastAsiaTheme="minorEastAsia" w:hAnsiTheme="minorEastAsia" w:cstheme="minorEastAsia" w:hint="eastAsia"/>
          <w:color w:val="000000" w:themeColor="text1"/>
          <w:sz w:val="24"/>
        </w:rPr>
        <w:t>departmentMapper.getNameByCode</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department.getDeptCode</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if(null!=</w:t>
      </w:r>
      <w:proofErr w:type="spellStart"/>
      <w:r>
        <w:rPr>
          <w:rFonts w:asciiTheme="minorEastAsia" w:eastAsiaTheme="minorEastAsia" w:hAnsiTheme="minorEastAsia" w:cstheme="minorEastAsia" w:hint="eastAsia"/>
          <w:color w:val="000000" w:themeColor="text1"/>
          <w:sz w:val="24"/>
        </w:rPr>
        <w:t>reNameC</w:t>
      </w:r>
      <w:proofErr w:type="spellEnd"/>
      <w:r>
        <w:rPr>
          <w:rFonts w:asciiTheme="minorEastAsia" w:eastAsiaTheme="minorEastAsia" w:hAnsiTheme="minorEastAsia" w:cstheme="minorEastAsia" w:hint="eastAsia"/>
          <w:color w:val="000000" w:themeColor="text1"/>
          <w:sz w:val="24"/>
        </w:rPr>
        <w:t>&amp;&amp;!"</w:t>
      </w:r>
      <w:r>
        <w:rPr>
          <w:rFonts w:asciiTheme="minorEastAsia" w:eastAsiaTheme="minorEastAsia" w:hAnsiTheme="minorEastAsia" w:cstheme="minorEastAsia" w:hint="eastAsia"/>
          <w:color w:val="000000" w:themeColor="text1"/>
          <w:sz w:val="24"/>
        </w:rPr>
        <w:t>".equals(</w:t>
      </w:r>
      <w:proofErr w:type="spellStart"/>
      <w:r>
        <w:rPr>
          <w:rFonts w:asciiTheme="minorEastAsia" w:eastAsiaTheme="minorEastAsia" w:hAnsiTheme="minorEastAsia" w:cstheme="minorEastAsia" w:hint="eastAsia"/>
          <w:color w:val="000000" w:themeColor="text1"/>
          <w:sz w:val="24"/>
        </w:rPr>
        <w:t>reNameC</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t xml:space="preserve">return new </w:t>
      </w:r>
      <w:proofErr w:type="spellStart"/>
      <w:r>
        <w:rPr>
          <w:rFonts w:asciiTheme="minorEastAsia" w:eastAsiaTheme="minorEastAsia" w:hAnsiTheme="minorEastAsia" w:cstheme="minorEastAsia" w:hint="eastAsia"/>
          <w:color w:val="000000" w:themeColor="text1"/>
          <w:sz w:val="24"/>
        </w:rPr>
        <w:t>ResultMsg</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Boolean.</w:t>
      </w:r>
      <w:r>
        <w:rPr>
          <w:rFonts w:asciiTheme="minorEastAsia" w:eastAsiaTheme="minorEastAsia" w:hAnsiTheme="minorEastAsia" w:cstheme="minorEastAsia" w:hint="eastAsia"/>
          <w:i/>
          <w:color w:val="000000" w:themeColor="text1"/>
          <w:sz w:val="24"/>
        </w:rPr>
        <w:t>FALSE</w:t>
      </w:r>
      <w:proofErr w:type="spellEnd"/>
      <w:r>
        <w:rPr>
          <w:rFonts w:asciiTheme="minorEastAsia" w:eastAsiaTheme="minorEastAsia" w:hAnsiTheme="minorEastAsia" w:cstheme="minorEastAsia" w:hint="eastAsia"/>
          <w:color w:val="000000" w:themeColor="text1"/>
          <w:sz w:val="24"/>
        </w:rPr>
        <w:t>, "</w:t>
      </w:r>
      <w:r>
        <w:rPr>
          <w:rFonts w:asciiTheme="minorEastAsia" w:eastAsiaTheme="minorEastAsia" w:hAnsiTheme="minorEastAsia" w:cstheme="minorEastAsia" w:hint="eastAsia"/>
          <w:color w:val="000000" w:themeColor="text1"/>
          <w:sz w:val="24"/>
        </w:rPr>
        <w:t>编号已经重复，请在原有基础上添加后缀或前缀</w:t>
      </w:r>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w:t>
      </w:r>
      <w:r>
        <w:rPr>
          <w:rFonts w:asciiTheme="minorEastAsia" w:eastAsiaTheme="minorEastAsia" w:hAnsiTheme="minorEastAsia" w:cstheme="minorEastAsia" w:hint="eastAsia"/>
          <w:color w:val="000000" w:themeColor="text1"/>
          <w:sz w:val="24"/>
        </w:rPr>
        <w:t>添加部门</w:t>
      </w:r>
    </w:p>
    <w:p w:rsidR="003F264E" w:rsidRDefault="00882CC2">
      <w:pPr>
        <w:spacing w:line="400" w:lineRule="exac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int</w:t>
      </w:r>
      <w:proofErr w:type="spellEnd"/>
      <w:r>
        <w:rPr>
          <w:rFonts w:asciiTheme="minorEastAsia" w:eastAsiaTheme="minorEastAsia" w:hAnsiTheme="minorEastAsia" w:cstheme="minorEastAsia" w:hint="eastAsia"/>
          <w:color w:val="000000" w:themeColor="text1"/>
          <w:sz w:val="24"/>
        </w:rPr>
        <w:t xml:space="preserve"> result = </w:t>
      </w:r>
      <w:proofErr w:type="spellStart"/>
      <w:r>
        <w:rPr>
          <w:rFonts w:asciiTheme="minorEastAsia" w:eastAsiaTheme="minorEastAsia" w:hAnsiTheme="minorEastAsia" w:cstheme="minorEastAsia" w:hint="eastAsia"/>
          <w:color w:val="000000" w:themeColor="text1"/>
          <w:sz w:val="24"/>
        </w:rPr>
        <w:t>departmentMapper.insertSelective</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department);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 xml:space="preserve"> </w:t>
      </w:r>
      <w:r>
        <w:rPr>
          <w:rFonts w:asciiTheme="minorEastAsia" w:eastAsiaTheme="minorEastAsia" w:hAnsiTheme="minorEastAsia" w:cstheme="minorEastAsia" w:hint="eastAsia"/>
          <w:color w:val="000000" w:themeColor="text1"/>
          <w:sz w:val="24"/>
        </w:rPr>
        <w:t>//</w:t>
      </w:r>
      <w:r>
        <w:rPr>
          <w:rFonts w:asciiTheme="minorEastAsia" w:eastAsiaTheme="minorEastAsia" w:hAnsiTheme="minorEastAsia" w:cstheme="minorEastAsia" w:hint="eastAsia"/>
          <w:color w:val="000000" w:themeColor="text1"/>
          <w:sz w:val="24"/>
        </w:rPr>
        <w:t>查询名字是否重复</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lastRenderedPageBreak/>
        <w:t xml:space="preserve">String </w:t>
      </w:r>
      <w:proofErr w:type="spellStart"/>
      <w:r>
        <w:rPr>
          <w:rFonts w:asciiTheme="minorEastAsia" w:eastAsiaTheme="minorEastAsia" w:hAnsiTheme="minorEastAsia" w:cstheme="minorEastAsia" w:hint="eastAsia"/>
          <w:color w:val="000000" w:themeColor="text1"/>
          <w:sz w:val="24"/>
        </w:rPr>
        <w:t>reNameN</w:t>
      </w:r>
      <w:proofErr w:type="spellEnd"/>
      <w:r>
        <w:rPr>
          <w:rFonts w:asciiTheme="minorEastAsia" w:eastAsiaTheme="minorEastAsia" w:hAnsiTheme="minorEastAsia" w:cstheme="minorEastAsia" w:hint="eastAsia"/>
          <w:color w:val="000000" w:themeColor="text1"/>
          <w:sz w:val="24"/>
        </w:rPr>
        <w:t xml:space="preserve"> = </w:t>
      </w:r>
      <w:proofErr w:type="spellStart"/>
      <w:r>
        <w:rPr>
          <w:rFonts w:asciiTheme="minorEastAsia" w:eastAsiaTheme="minorEastAsia" w:hAnsiTheme="minorEastAsia" w:cstheme="minorEastAsia" w:hint="eastAsia"/>
          <w:color w:val="000000" w:themeColor="text1"/>
          <w:sz w:val="24"/>
        </w:rPr>
        <w:t>departmentMapper.getNameByNameNoId</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department.getDeptName</w:t>
      </w:r>
      <w:proofErr w:type="spellEnd"/>
      <w:r>
        <w:rPr>
          <w:rFonts w:asciiTheme="minorEastAsia" w:eastAsiaTheme="minorEastAsia" w:hAnsiTheme="minorEastAsia" w:cstheme="minorEastAsia" w:hint="eastAsia"/>
          <w:color w:val="000000" w:themeColor="text1"/>
          <w:sz w:val="24"/>
        </w:rPr>
        <w:t xml:space="preserve">(), </w:t>
      </w:r>
      <w:proofErr w:type="spellStart"/>
      <w:r>
        <w:rPr>
          <w:rFonts w:asciiTheme="minorEastAsia" w:eastAsiaTheme="minorEastAsia" w:hAnsiTheme="minorEastAsia" w:cstheme="minorEastAsia" w:hint="eastAsia"/>
          <w:color w:val="000000" w:themeColor="text1"/>
          <w:sz w:val="24"/>
        </w:rPr>
        <w:t>department.get</w:t>
      </w:r>
      <w:r>
        <w:rPr>
          <w:rFonts w:asciiTheme="minorEastAsia" w:eastAsiaTheme="minorEastAsia" w:hAnsiTheme="minorEastAsia" w:cstheme="minorEastAsia" w:hint="eastAsia"/>
          <w:color w:val="000000" w:themeColor="text1"/>
          <w:sz w:val="24"/>
        </w:rPr>
        <w:t>DeptId</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t>if(null!=</w:t>
      </w:r>
      <w:proofErr w:type="spellStart"/>
      <w:r>
        <w:rPr>
          <w:rFonts w:asciiTheme="minorEastAsia" w:eastAsiaTheme="minorEastAsia" w:hAnsiTheme="minorEastAsia" w:cstheme="minorEastAsia" w:hint="eastAsia"/>
          <w:color w:val="000000" w:themeColor="text1"/>
          <w:sz w:val="24"/>
        </w:rPr>
        <w:t>reNameN</w:t>
      </w:r>
      <w:proofErr w:type="spellEnd"/>
      <w:r>
        <w:rPr>
          <w:rFonts w:asciiTheme="minorEastAsia" w:eastAsiaTheme="minorEastAsia" w:hAnsiTheme="minorEastAsia" w:cstheme="minorEastAsia" w:hint="eastAsia"/>
          <w:color w:val="000000" w:themeColor="text1"/>
          <w:sz w:val="24"/>
        </w:rPr>
        <w:t>&amp;&amp;!"".equals(</w:t>
      </w:r>
      <w:proofErr w:type="spellStart"/>
      <w:r>
        <w:rPr>
          <w:rFonts w:asciiTheme="minorEastAsia" w:eastAsiaTheme="minorEastAsia" w:hAnsiTheme="minorEastAsia" w:cstheme="minorEastAsia" w:hint="eastAsia"/>
          <w:color w:val="000000" w:themeColor="text1"/>
          <w:sz w:val="24"/>
        </w:rPr>
        <w:t>reNameN</w:t>
      </w:r>
      <w:proofErr w:type="spellEnd"/>
      <w:r>
        <w:rPr>
          <w:rFonts w:asciiTheme="minorEastAsia" w:eastAsiaTheme="minorEastAsia" w:hAnsiTheme="minorEastAsia" w:cstheme="minorEastAsia" w:hint="eastAsia"/>
          <w:color w:val="000000" w:themeColor="text1"/>
          <w:sz w:val="24"/>
        </w:rPr>
        <w:t>)) {</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t xml:space="preserve">return new </w:t>
      </w:r>
      <w:proofErr w:type="spellStart"/>
      <w:r>
        <w:rPr>
          <w:rFonts w:asciiTheme="minorEastAsia" w:eastAsiaTheme="minorEastAsia" w:hAnsiTheme="minorEastAsia" w:cstheme="minorEastAsia" w:hint="eastAsia"/>
          <w:color w:val="000000" w:themeColor="text1"/>
          <w:sz w:val="24"/>
        </w:rPr>
        <w:t>ResultMsg</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Boolean.</w:t>
      </w:r>
      <w:r>
        <w:rPr>
          <w:rFonts w:asciiTheme="minorEastAsia" w:eastAsiaTheme="minorEastAsia" w:hAnsiTheme="minorEastAsia" w:cstheme="minorEastAsia" w:hint="eastAsia"/>
          <w:i/>
          <w:color w:val="000000" w:themeColor="text1"/>
          <w:sz w:val="24"/>
        </w:rPr>
        <w:t>FALSE</w:t>
      </w:r>
      <w:proofErr w:type="spellEnd"/>
      <w:r>
        <w:rPr>
          <w:rFonts w:asciiTheme="minorEastAsia" w:eastAsiaTheme="minorEastAsia" w:hAnsiTheme="minorEastAsia" w:cstheme="minorEastAsia" w:hint="eastAsia"/>
          <w:color w:val="000000" w:themeColor="text1"/>
          <w:sz w:val="24"/>
        </w:rPr>
        <w:t>, "</w:t>
      </w:r>
      <w:r>
        <w:rPr>
          <w:rFonts w:asciiTheme="minorEastAsia" w:eastAsiaTheme="minorEastAsia" w:hAnsiTheme="minorEastAsia" w:cstheme="minorEastAsia" w:hint="eastAsia"/>
          <w:color w:val="000000" w:themeColor="text1"/>
          <w:sz w:val="24"/>
        </w:rPr>
        <w:t>部门名字已重复，请重新输入</w:t>
      </w:r>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w:t>
      </w:r>
      <w:r>
        <w:rPr>
          <w:rFonts w:asciiTheme="minorEastAsia" w:eastAsiaTheme="minorEastAsia" w:hAnsiTheme="minorEastAsia" w:cstheme="minorEastAsia" w:hint="eastAsia"/>
          <w:color w:val="000000" w:themeColor="text1"/>
          <w:sz w:val="24"/>
        </w:rPr>
        <w:t xml:space="preserve"> </w:t>
      </w:r>
      <w:r>
        <w:rPr>
          <w:rFonts w:asciiTheme="minorEastAsia" w:eastAsiaTheme="minorEastAsia" w:hAnsiTheme="minorEastAsia" w:cstheme="minorEastAsia" w:hint="eastAsia"/>
          <w:color w:val="000000" w:themeColor="text1"/>
          <w:sz w:val="24"/>
        </w:rPr>
        <w:t>查询编号是否重复</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 xml:space="preserve">String </w:t>
      </w:r>
      <w:proofErr w:type="spellStart"/>
      <w:r>
        <w:rPr>
          <w:rFonts w:asciiTheme="minorEastAsia" w:eastAsiaTheme="minorEastAsia" w:hAnsiTheme="minorEastAsia" w:cstheme="minorEastAsia" w:hint="eastAsia"/>
          <w:color w:val="000000" w:themeColor="text1"/>
          <w:sz w:val="24"/>
        </w:rPr>
        <w:t>reNameC</w:t>
      </w:r>
      <w:proofErr w:type="spellEnd"/>
      <w:r>
        <w:rPr>
          <w:rFonts w:asciiTheme="minorEastAsia" w:eastAsiaTheme="minorEastAsia" w:hAnsiTheme="minorEastAsia" w:cstheme="minorEastAsia" w:hint="eastAsia"/>
          <w:color w:val="000000" w:themeColor="text1"/>
          <w:sz w:val="24"/>
        </w:rPr>
        <w:t xml:space="preserve"> = </w:t>
      </w:r>
      <w:proofErr w:type="spellStart"/>
      <w:r>
        <w:rPr>
          <w:rFonts w:asciiTheme="minorEastAsia" w:eastAsiaTheme="minorEastAsia" w:hAnsiTheme="minorEastAsia" w:cstheme="minorEastAsia" w:hint="eastAsia"/>
          <w:color w:val="000000" w:themeColor="text1"/>
          <w:sz w:val="24"/>
        </w:rPr>
        <w:t>departmentMapper.getNameByCodeNoId</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department.getDeptCode</w:t>
      </w:r>
      <w:proofErr w:type="spellEnd"/>
      <w:r>
        <w:rPr>
          <w:rFonts w:asciiTheme="minorEastAsia" w:eastAsiaTheme="minorEastAsia" w:hAnsiTheme="minorEastAsia" w:cstheme="minorEastAsia" w:hint="eastAsia"/>
          <w:color w:val="000000" w:themeColor="text1"/>
          <w:sz w:val="24"/>
        </w:rPr>
        <w:t xml:space="preserve">(), </w:t>
      </w:r>
      <w:proofErr w:type="spellStart"/>
      <w:r>
        <w:rPr>
          <w:rFonts w:asciiTheme="minorEastAsia" w:eastAsiaTheme="minorEastAsia" w:hAnsiTheme="minorEastAsia" w:cstheme="minorEastAsia" w:hint="eastAsia"/>
          <w:color w:val="000000" w:themeColor="text1"/>
          <w:sz w:val="24"/>
        </w:rPr>
        <w:t>department.getDeptId</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if(null!=</w:t>
      </w:r>
      <w:proofErr w:type="spellStart"/>
      <w:r>
        <w:rPr>
          <w:rFonts w:asciiTheme="minorEastAsia" w:eastAsiaTheme="minorEastAsia" w:hAnsiTheme="minorEastAsia" w:cstheme="minorEastAsia" w:hint="eastAsia"/>
          <w:color w:val="000000" w:themeColor="text1"/>
          <w:sz w:val="24"/>
        </w:rPr>
        <w:t>reNameC</w:t>
      </w:r>
      <w:proofErr w:type="spellEnd"/>
      <w:r>
        <w:rPr>
          <w:rFonts w:asciiTheme="minorEastAsia" w:eastAsiaTheme="minorEastAsia" w:hAnsiTheme="minorEastAsia" w:cstheme="minorEastAsia" w:hint="eastAsia"/>
          <w:color w:val="000000" w:themeColor="text1"/>
          <w:sz w:val="24"/>
        </w:rPr>
        <w:t>&amp;&amp;!"".equ</w:t>
      </w:r>
      <w:r>
        <w:rPr>
          <w:rFonts w:asciiTheme="minorEastAsia" w:eastAsiaTheme="minorEastAsia" w:hAnsiTheme="minorEastAsia" w:cstheme="minorEastAsia" w:hint="eastAsia"/>
          <w:color w:val="000000" w:themeColor="text1"/>
          <w:sz w:val="24"/>
        </w:rPr>
        <w:t>als(</w:t>
      </w:r>
      <w:proofErr w:type="spellStart"/>
      <w:r>
        <w:rPr>
          <w:rFonts w:asciiTheme="minorEastAsia" w:eastAsiaTheme="minorEastAsia" w:hAnsiTheme="minorEastAsia" w:cstheme="minorEastAsia" w:hint="eastAsia"/>
          <w:color w:val="000000" w:themeColor="text1"/>
          <w:sz w:val="24"/>
        </w:rPr>
        <w:t>reNameC</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t xml:space="preserve">return new </w:t>
      </w:r>
      <w:proofErr w:type="spellStart"/>
      <w:r>
        <w:rPr>
          <w:rFonts w:asciiTheme="minorEastAsia" w:eastAsiaTheme="minorEastAsia" w:hAnsiTheme="minorEastAsia" w:cstheme="minorEastAsia" w:hint="eastAsia"/>
          <w:color w:val="000000" w:themeColor="text1"/>
          <w:sz w:val="24"/>
        </w:rPr>
        <w:t>ResultMsg</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Boolean.</w:t>
      </w:r>
      <w:r>
        <w:rPr>
          <w:rFonts w:asciiTheme="minorEastAsia" w:eastAsiaTheme="minorEastAsia" w:hAnsiTheme="minorEastAsia" w:cstheme="minorEastAsia" w:hint="eastAsia"/>
          <w:i/>
          <w:color w:val="000000" w:themeColor="text1"/>
          <w:sz w:val="24"/>
        </w:rPr>
        <w:t>FALSE</w:t>
      </w:r>
      <w:proofErr w:type="spellEnd"/>
      <w:r>
        <w:rPr>
          <w:rFonts w:asciiTheme="minorEastAsia" w:eastAsiaTheme="minorEastAsia" w:hAnsiTheme="minorEastAsia" w:cstheme="minorEastAsia" w:hint="eastAsia"/>
          <w:color w:val="000000" w:themeColor="text1"/>
          <w:sz w:val="24"/>
        </w:rPr>
        <w:t>, "</w:t>
      </w:r>
      <w:r>
        <w:rPr>
          <w:rFonts w:asciiTheme="minorEastAsia" w:eastAsiaTheme="minorEastAsia" w:hAnsiTheme="minorEastAsia" w:cstheme="minorEastAsia" w:hint="eastAsia"/>
          <w:color w:val="000000" w:themeColor="text1"/>
          <w:sz w:val="24"/>
        </w:rPr>
        <w:t>编号已经重复，请在原有基础上添加后缀或前缀</w:t>
      </w:r>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w:t>
      </w:r>
      <w:r>
        <w:rPr>
          <w:rFonts w:asciiTheme="minorEastAsia" w:eastAsiaTheme="minorEastAsia" w:hAnsiTheme="minorEastAsia" w:cstheme="minorEastAsia" w:hint="eastAsia"/>
          <w:color w:val="000000" w:themeColor="text1"/>
          <w:sz w:val="24"/>
        </w:rPr>
        <w:t>查询部门员主管</w:t>
      </w:r>
      <w:r>
        <w:rPr>
          <w:rFonts w:asciiTheme="minorEastAsia" w:eastAsiaTheme="minorEastAsia" w:hAnsiTheme="minorEastAsia" w:cstheme="minorEastAsia" w:hint="eastAsia"/>
          <w:color w:val="000000" w:themeColor="text1"/>
          <w:sz w:val="24"/>
        </w:rPr>
        <w:t xml:space="preserve">  </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 xml:space="preserve">Department dept = </w:t>
      </w:r>
      <w:proofErr w:type="spellStart"/>
      <w:r>
        <w:rPr>
          <w:rFonts w:asciiTheme="minorEastAsia" w:eastAsiaTheme="minorEastAsia" w:hAnsiTheme="minorEastAsia" w:cstheme="minorEastAsia" w:hint="eastAsia"/>
          <w:color w:val="000000" w:themeColor="text1"/>
          <w:sz w:val="24"/>
        </w:rPr>
        <w:t>departmentMapper.selectDeptById</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department.getDeptId</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t>if(!"</w:t>
      </w:r>
      <w:r>
        <w:rPr>
          <w:rFonts w:asciiTheme="minorEastAsia" w:eastAsiaTheme="minorEastAsia" w:hAnsiTheme="minorEastAsia" w:cstheme="minorEastAsia" w:hint="eastAsia"/>
          <w:color w:val="000000" w:themeColor="text1"/>
          <w:sz w:val="24"/>
        </w:rPr>
        <w:t>暂无</w:t>
      </w:r>
      <w:r>
        <w:rPr>
          <w:rFonts w:asciiTheme="minorEastAsia" w:eastAsiaTheme="minorEastAsia" w:hAnsiTheme="minorEastAsia" w:cstheme="minorEastAsia" w:hint="eastAsia"/>
          <w:color w:val="000000" w:themeColor="text1"/>
          <w:sz w:val="24"/>
        </w:rPr>
        <w:t>".equals(</w:t>
      </w:r>
      <w:proofErr w:type="spellStart"/>
      <w:r>
        <w:rPr>
          <w:rFonts w:asciiTheme="minorEastAsia" w:eastAsiaTheme="minorEastAsia" w:hAnsiTheme="minorEastAsia" w:cstheme="minorEastAsia" w:hint="eastAsia"/>
          <w:color w:val="000000" w:themeColor="text1"/>
          <w:sz w:val="24"/>
        </w:rPr>
        <w:t>dept.getHead</w:t>
      </w:r>
      <w:proofErr w:type="spellEnd"/>
      <w:r>
        <w:rPr>
          <w:rFonts w:asciiTheme="minorEastAsia" w:eastAsiaTheme="minorEastAsia" w:hAnsiTheme="minorEastAsia" w:cstheme="minorEastAsia" w:hint="eastAsia"/>
          <w:color w:val="000000" w:themeColor="text1"/>
          <w:sz w:val="24"/>
        </w:rPr>
        <w:t>())) {</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r>
      <w:proofErr w:type="spellStart"/>
      <w:r>
        <w:rPr>
          <w:rFonts w:asciiTheme="minorEastAsia" w:eastAsiaTheme="minorEastAsia" w:hAnsiTheme="minorEastAsia" w:cstheme="minorEastAsia" w:hint="eastAsia"/>
          <w:color w:val="000000" w:themeColor="text1"/>
          <w:sz w:val="24"/>
        </w:rPr>
        <w:t>UserInfo</w:t>
      </w:r>
      <w:proofErr w:type="spellEnd"/>
      <w:r>
        <w:rPr>
          <w:rFonts w:asciiTheme="minorEastAsia" w:eastAsiaTheme="minorEastAsia" w:hAnsiTheme="minorEastAsia" w:cstheme="minorEastAsia" w:hint="eastAsia"/>
          <w:color w:val="000000" w:themeColor="text1"/>
          <w:sz w:val="24"/>
        </w:rPr>
        <w:t xml:space="preserve"> </w:t>
      </w:r>
      <w:proofErr w:type="spellStart"/>
      <w:r>
        <w:rPr>
          <w:rFonts w:asciiTheme="minorEastAsia" w:eastAsiaTheme="minorEastAsia" w:hAnsiTheme="minorEastAsia" w:cstheme="minorEastAsia" w:hint="eastAsia"/>
          <w:color w:val="000000" w:themeColor="text1"/>
          <w:sz w:val="24"/>
        </w:rPr>
        <w:t>userInfo</w:t>
      </w:r>
      <w:proofErr w:type="spellEnd"/>
      <w:r>
        <w:rPr>
          <w:rFonts w:asciiTheme="minorEastAsia" w:eastAsiaTheme="minorEastAsia" w:hAnsiTheme="minorEastAsia" w:cstheme="minorEastAsia" w:hint="eastAsia"/>
          <w:color w:val="000000" w:themeColor="text1"/>
          <w:sz w:val="24"/>
        </w:rPr>
        <w:t xml:space="preserve"> = </w:t>
      </w:r>
      <w:proofErr w:type="spellStart"/>
      <w:r>
        <w:rPr>
          <w:rFonts w:asciiTheme="minorEastAsia" w:eastAsiaTheme="minorEastAsia" w:hAnsiTheme="minorEastAsia" w:cstheme="minorEastAsia" w:hint="eastAsia"/>
          <w:color w:val="000000" w:themeColor="text1"/>
          <w:sz w:val="24"/>
        </w:rPr>
        <w:t>userInfoMapper.selectByRealNa</w:t>
      </w:r>
      <w:r>
        <w:rPr>
          <w:rFonts w:asciiTheme="minorEastAsia" w:eastAsiaTheme="minorEastAsia" w:hAnsiTheme="minorEastAsia" w:cstheme="minorEastAsia" w:hint="eastAsia"/>
          <w:color w:val="000000" w:themeColor="text1"/>
          <w:sz w:val="24"/>
        </w:rPr>
        <w:t>me</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dept.getHead</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r>
      <w:proofErr w:type="spellStart"/>
      <w:r>
        <w:rPr>
          <w:rFonts w:asciiTheme="minorEastAsia" w:eastAsiaTheme="minorEastAsia" w:hAnsiTheme="minorEastAsia" w:cstheme="minorEastAsia" w:hint="eastAsia"/>
          <w:color w:val="000000" w:themeColor="text1"/>
          <w:sz w:val="24"/>
        </w:rPr>
        <w:t>userRoleMapper.updateRoleByUserId</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userInfo.getId</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t>if(</w:t>
      </w:r>
      <w:proofErr w:type="spellStart"/>
      <w:r>
        <w:rPr>
          <w:rFonts w:asciiTheme="minorEastAsia" w:eastAsiaTheme="minorEastAsia" w:hAnsiTheme="minorEastAsia" w:cstheme="minorEastAsia" w:hint="eastAsia"/>
          <w:color w:val="000000" w:themeColor="text1"/>
          <w:sz w:val="24"/>
        </w:rPr>
        <w:t>department.getHead</w:t>
      </w:r>
      <w:proofErr w:type="spellEnd"/>
      <w:r>
        <w:rPr>
          <w:rFonts w:asciiTheme="minorEastAsia" w:eastAsiaTheme="minorEastAsia" w:hAnsiTheme="minorEastAsia" w:cstheme="minorEastAsia" w:hint="eastAsia"/>
          <w:color w:val="000000" w:themeColor="text1"/>
          <w:sz w:val="24"/>
        </w:rPr>
        <w:t>()!="</w:t>
      </w:r>
      <w:r>
        <w:rPr>
          <w:rFonts w:asciiTheme="minorEastAsia" w:eastAsiaTheme="minorEastAsia" w:hAnsiTheme="minorEastAsia" w:cstheme="minorEastAsia" w:hint="eastAsia"/>
          <w:color w:val="000000" w:themeColor="text1"/>
          <w:sz w:val="24"/>
        </w:rPr>
        <w:t>暂无</w:t>
      </w:r>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r>
      <w:proofErr w:type="spellStart"/>
      <w:r>
        <w:rPr>
          <w:rFonts w:asciiTheme="minorEastAsia" w:eastAsiaTheme="minorEastAsia" w:hAnsiTheme="minorEastAsia" w:cstheme="minorEastAsia" w:hint="eastAsia"/>
          <w:color w:val="000000" w:themeColor="text1"/>
          <w:sz w:val="24"/>
        </w:rPr>
        <w:t>UserInfo</w:t>
      </w:r>
      <w:proofErr w:type="spellEnd"/>
      <w:r>
        <w:rPr>
          <w:rFonts w:asciiTheme="minorEastAsia" w:eastAsiaTheme="minorEastAsia" w:hAnsiTheme="minorEastAsia" w:cstheme="minorEastAsia" w:hint="eastAsia"/>
          <w:color w:val="000000" w:themeColor="text1"/>
          <w:sz w:val="24"/>
        </w:rPr>
        <w:t xml:space="preserve"> use = </w:t>
      </w:r>
      <w:proofErr w:type="spellStart"/>
      <w:r>
        <w:rPr>
          <w:rFonts w:asciiTheme="minorEastAsia" w:eastAsiaTheme="minorEastAsia" w:hAnsiTheme="minorEastAsia" w:cstheme="minorEastAsia" w:hint="eastAsia"/>
          <w:color w:val="000000" w:themeColor="text1"/>
          <w:sz w:val="24"/>
        </w:rPr>
        <w:t>userInfoMapper.findUserBlDe</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department.getHead</w:t>
      </w:r>
      <w:proofErr w:type="spellEnd"/>
      <w:r>
        <w:rPr>
          <w:rFonts w:asciiTheme="minorEastAsia" w:eastAsiaTheme="minorEastAsia" w:hAnsiTheme="minorEastAsia" w:cstheme="minorEastAsia" w:hint="eastAsia"/>
          <w:color w:val="000000" w:themeColor="text1"/>
          <w:sz w:val="24"/>
        </w:rPr>
        <w:t xml:space="preserve">(), </w:t>
      </w:r>
      <w:proofErr w:type="spellStart"/>
      <w:r>
        <w:rPr>
          <w:rFonts w:asciiTheme="minorEastAsia" w:eastAsiaTheme="minorEastAsia" w:hAnsiTheme="minorEastAsia" w:cstheme="minorEastAsia" w:hint="eastAsia"/>
          <w:color w:val="000000" w:themeColor="text1"/>
          <w:sz w:val="24"/>
        </w:rPr>
        <w:t>department.getDeptId</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if(use==null)</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t xml:space="preserve">return new </w:t>
      </w:r>
      <w:proofErr w:type="spellStart"/>
      <w:r>
        <w:rPr>
          <w:rFonts w:asciiTheme="minorEastAsia" w:eastAsiaTheme="minorEastAsia" w:hAnsiTheme="minorEastAsia" w:cstheme="minorEastAsia" w:hint="eastAsia"/>
          <w:color w:val="000000" w:themeColor="text1"/>
          <w:sz w:val="24"/>
        </w:rPr>
        <w:t>ResultMsg</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Boolean.</w:t>
      </w:r>
      <w:r>
        <w:rPr>
          <w:rFonts w:asciiTheme="minorEastAsia" w:eastAsiaTheme="minorEastAsia" w:hAnsiTheme="minorEastAsia" w:cstheme="minorEastAsia" w:hint="eastAsia"/>
          <w:i/>
          <w:color w:val="000000" w:themeColor="text1"/>
          <w:sz w:val="24"/>
        </w:rPr>
        <w:t>FALSE</w:t>
      </w:r>
      <w:proofErr w:type="spellEnd"/>
      <w:r>
        <w:rPr>
          <w:rFonts w:asciiTheme="minorEastAsia" w:eastAsiaTheme="minorEastAsia" w:hAnsiTheme="minorEastAsia" w:cstheme="minorEastAsia" w:hint="eastAsia"/>
          <w:color w:val="000000" w:themeColor="text1"/>
          <w:sz w:val="24"/>
        </w:rPr>
        <w:t>, "</w:t>
      </w:r>
      <w:r>
        <w:rPr>
          <w:rFonts w:asciiTheme="minorEastAsia" w:eastAsiaTheme="minorEastAsia" w:hAnsiTheme="minorEastAsia" w:cstheme="minorEastAsia" w:hint="eastAsia"/>
          <w:color w:val="000000" w:themeColor="text1"/>
          <w:sz w:val="24"/>
        </w:rPr>
        <w:t>该员工不属于该部门</w:t>
      </w:r>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UserInfo</w:t>
      </w:r>
      <w:proofErr w:type="spellEnd"/>
      <w:r>
        <w:rPr>
          <w:rFonts w:asciiTheme="minorEastAsia" w:eastAsiaTheme="minorEastAsia" w:hAnsiTheme="minorEastAsia" w:cstheme="minorEastAsia" w:hint="eastAsia"/>
          <w:color w:val="000000" w:themeColor="text1"/>
          <w:sz w:val="24"/>
        </w:rPr>
        <w:t xml:space="preserve"> </w:t>
      </w:r>
      <w:proofErr w:type="spellStart"/>
      <w:r>
        <w:rPr>
          <w:rFonts w:asciiTheme="minorEastAsia" w:eastAsiaTheme="minorEastAsia" w:hAnsiTheme="minorEastAsia" w:cstheme="minorEastAsia" w:hint="eastAsia"/>
          <w:color w:val="000000" w:themeColor="text1"/>
          <w:sz w:val="24"/>
        </w:rPr>
        <w:t>userInfo</w:t>
      </w:r>
      <w:proofErr w:type="spellEnd"/>
      <w:r>
        <w:rPr>
          <w:rFonts w:asciiTheme="minorEastAsia" w:eastAsiaTheme="minorEastAsia" w:hAnsiTheme="minorEastAsia" w:cstheme="minorEastAsia" w:hint="eastAsia"/>
          <w:color w:val="000000" w:themeColor="text1"/>
          <w:sz w:val="24"/>
        </w:rPr>
        <w:t xml:space="preserve"> = </w:t>
      </w:r>
      <w:proofErr w:type="spellStart"/>
      <w:r>
        <w:rPr>
          <w:rFonts w:asciiTheme="minorEastAsia" w:eastAsiaTheme="minorEastAsia" w:hAnsiTheme="minorEastAsia" w:cstheme="minorEastAsia" w:hint="eastAsia"/>
          <w:color w:val="000000" w:themeColor="text1"/>
          <w:sz w:val="24"/>
        </w:rPr>
        <w:t>userInfoMapper.selectByRealName</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department.getHead</w:t>
      </w:r>
      <w:proofErr w:type="spellEnd"/>
      <w:r>
        <w:rPr>
          <w:rFonts w:asciiTheme="minorEastAsia" w:eastAsiaTheme="minorEastAsia" w:hAnsiTheme="minorEastAsia" w:cstheme="minorEastAsia" w:hint="eastAsia"/>
          <w:color w:val="000000" w:themeColor="text1"/>
          <w:sz w:val="24"/>
        </w:rPr>
        <w:t>());</w:t>
      </w: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w:t>
      </w:r>
      <w:r>
        <w:rPr>
          <w:rFonts w:asciiTheme="minorEastAsia" w:eastAsiaTheme="minorEastAsia" w:hAnsiTheme="minorEastAsia" w:cstheme="minorEastAsia" w:hint="eastAsia"/>
          <w:color w:val="000000" w:themeColor="text1"/>
          <w:sz w:val="24"/>
        </w:rPr>
        <w:t>查询用户是否存在</w:t>
      </w: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t xml:space="preserve"> </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if(</w:t>
      </w:r>
      <w:proofErr w:type="spellStart"/>
      <w:r>
        <w:rPr>
          <w:rFonts w:asciiTheme="minorEastAsia" w:eastAsiaTheme="minorEastAsia" w:hAnsiTheme="minorEastAsia" w:cstheme="minorEastAsia" w:hint="eastAsia"/>
          <w:color w:val="000000" w:themeColor="text1"/>
          <w:sz w:val="24"/>
        </w:rPr>
        <w:t>userInfo</w:t>
      </w:r>
      <w:proofErr w:type="spellEnd"/>
      <w:r>
        <w:rPr>
          <w:rFonts w:asciiTheme="minorEastAsia" w:eastAsiaTheme="minorEastAsia" w:hAnsiTheme="minorEastAsia" w:cstheme="minorEastAsia" w:hint="eastAsia"/>
          <w:color w:val="000000" w:themeColor="text1"/>
          <w:sz w:val="24"/>
        </w:rPr>
        <w:t>==null)</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ab/>
      </w:r>
      <w:r>
        <w:rPr>
          <w:rFonts w:asciiTheme="minorEastAsia" w:eastAsiaTheme="minorEastAsia" w:hAnsiTheme="minorEastAsia" w:cstheme="minorEastAsia" w:hint="eastAsia"/>
          <w:color w:val="000000" w:themeColor="text1"/>
          <w:sz w:val="24"/>
        </w:rPr>
        <w:tab/>
        <w:t xml:space="preserve">return new </w:t>
      </w:r>
      <w:proofErr w:type="spellStart"/>
      <w:r>
        <w:rPr>
          <w:rFonts w:asciiTheme="minorEastAsia" w:eastAsiaTheme="minorEastAsia" w:hAnsiTheme="minorEastAsia" w:cstheme="minorEastAsia" w:hint="eastAsia"/>
          <w:color w:val="000000" w:themeColor="text1"/>
          <w:sz w:val="24"/>
        </w:rPr>
        <w:t>ResultMsg</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Boolean.</w:t>
      </w:r>
      <w:r>
        <w:rPr>
          <w:rFonts w:asciiTheme="minorEastAsia" w:eastAsiaTheme="minorEastAsia" w:hAnsiTheme="minorEastAsia" w:cstheme="minorEastAsia" w:hint="eastAsia"/>
          <w:i/>
          <w:color w:val="000000" w:themeColor="text1"/>
          <w:sz w:val="24"/>
        </w:rPr>
        <w:t>FALSE</w:t>
      </w:r>
      <w:proofErr w:type="spellEnd"/>
      <w:r>
        <w:rPr>
          <w:rFonts w:asciiTheme="minorEastAsia" w:eastAsiaTheme="minorEastAsia" w:hAnsiTheme="minorEastAsia" w:cstheme="minorEastAsia" w:hint="eastAsia"/>
          <w:color w:val="000000" w:themeColor="text1"/>
          <w:sz w:val="24"/>
        </w:rPr>
        <w:t>,"</w:t>
      </w:r>
      <w:r>
        <w:rPr>
          <w:rFonts w:asciiTheme="minorEastAsia" w:eastAsiaTheme="minorEastAsia" w:hAnsiTheme="minorEastAsia" w:cstheme="minorEastAsia" w:hint="eastAsia"/>
          <w:color w:val="000000" w:themeColor="text1"/>
          <w:sz w:val="24"/>
        </w:rPr>
        <w:t>该员工不存在</w:t>
      </w:r>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UserRole</w:t>
      </w:r>
      <w:proofErr w:type="spellEnd"/>
      <w:r>
        <w:rPr>
          <w:rFonts w:asciiTheme="minorEastAsia" w:eastAsiaTheme="minorEastAsia" w:hAnsiTheme="minorEastAsia" w:cstheme="minorEastAsia" w:hint="eastAsia"/>
          <w:color w:val="000000" w:themeColor="text1"/>
          <w:sz w:val="24"/>
        </w:rPr>
        <w:t xml:space="preserve"> </w:t>
      </w:r>
      <w:proofErr w:type="spellStart"/>
      <w:r>
        <w:rPr>
          <w:rFonts w:asciiTheme="minorEastAsia" w:eastAsiaTheme="minorEastAsia" w:hAnsiTheme="minorEastAsia" w:cstheme="minorEastAsia" w:hint="eastAsia"/>
          <w:color w:val="000000" w:themeColor="text1"/>
          <w:sz w:val="24"/>
        </w:rPr>
        <w:t>userRole</w:t>
      </w:r>
      <w:proofErr w:type="spellEnd"/>
      <w:r>
        <w:rPr>
          <w:rFonts w:asciiTheme="minorEastAsia" w:eastAsiaTheme="minorEastAsia" w:hAnsiTheme="minorEastAsia" w:cstheme="minorEastAsia" w:hint="eastAsia"/>
          <w:color w:val="000000" w:themeColor="text1"/>
          <w:sz w:val="24"/>
        </w:rPr>
        <w:t xml:space="preserve"> = new </w:t>
      </w:r>
      <w:proofErr w:type="spellStart"/>
      <w:r>
        <w:rPr>
          <w:rFonts w:asciiTheme="minorEastAsia" w:eastAsiaTheme="minorEastAsia" w:hAnsiTheme="minorEastAsia" w:cstheme="minorEastAsia" w:hint="eastAsia"/>
          <w:color w:val="000000" w:themeColor="text1"/>
          <w:sz w:val="24"/>
        </w:rPr>
        <w:t>UserRole</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userRole.setUserId</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userInfo.getId</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userRol</w:t>
      </w:r>
      <w:r>
        <w:rPr>
          <w:rFonts w:asciiTheme="minorEastAsia" w:eastAsiaTheme="minorEastAsia" w:hAnsiTheme="minorEastAsia" w:cstheme="minorEastAsia" w:hint="eastAsia"/>
          <w:color w:val="000000" w:themeColor="text1"/>
          <w:sz w:val="24"/>
        </w:rPr>
        <w:t>e.setRoleId</w:t>
      </w:r>
      <w:proofErr w:type="spellEnd"/>
      <w:r>
        <w:rPr>
          <w:rFonts w:asciiTheme="minorEastAsia" w:eastAsiaTheme="minorEastAsia" w:hAnsiTheme="minorEastAsia" w:cstheme="minorEastAsia" w:hint="eastAsia"/>
          <w:color w:val="000000" w:themeColor="text1"/>
          <w:sz w:val="24"/>
        </w:rPr>
        <w:t>(2);</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lastRenderedPageBreak/>
        <w:t>int</w:t>
      </w:r>
      <w:proofErr w:type="spellEnd"/>
      <w:r>
        <w:rPr>
          <w:rFonts w:asciiTheme="minorEastAsia" w:eastAsiaTheme="minorEastAsia" w:hAnsiTheme="minorEastAsia" w:cstheme="minorEastAsia" w:hint="eastAsia"/>
          <w:color w:val="000000" w:themeColor="text1"/>
          <w:sz w:val="24"/>
        </w:rPr>
        <w:t xml:space="preserve"> r = </w:t>
      </w:r>
      <w:proofErr w:type="spellStart"/>
      <w:r>
        <w:rPr>
          <w:rFonts w:asciiTheme="minorEastAsia" w:eastAsiaTheme="minorEastAsia" w:hAnsiTheme="minorEastAsia" w:cstheme="minorEastAsia" w:hint="eastAsia"/>
          <w:color w:val="000000" w:themeColor="text1"/>
          <w:sz w:val="24"/>
        </w:rPr>
        <w:t>userRoleMapper.updateByUserId</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userRole</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if(r &lt;= 0)</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 xml:space="preserve">return new </w:t>
      </w:r>
      <w:proofErr w:type="spellStart"/>
      <w:r>
        <w:rPr>
          <w:rFonts w:asciiTheme="minorEastAsia" w:eastAsiaTheme="minorEastAsia" w:hAnsiTheme="minorEastAsia" w:cstheme="minorEastAsia" w:hint="eastAsia"/>
          <w:color w:val="000000" w:themeColor="text1"/>
          <w:sz w:val="24"/>
        </w:rPr>
        <w:t>ResultMsg</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Boolean.</w:t>
      </w:r>
      <w:r>
        <w:rPr>
          <w:rFonts w:asciiTheme="minorEastAsia" w:eastAsiaTheme="minorEastAsia" w:hAnsiTheme="minorEastAsia" w:cstheme="minorEastAsia" w:hint="eastAsia"/>
          <w:i/>
          <w:color w:val="000000" w:themeColor="text1"/>
          <w:sz w:val="24"/>
        </w:rPr>
        <w:t>FALSE</w:t>
      </w:r>
      <w:proofErr w:type="spellEnd"/>
      <w:r>
        <w:rPr>
          <w:rFonts w:asciiTheme="minorEastAsia" w:eastAsiaTheme="minorEastAsia" w:hAnsiTheme="minorEastAsia" w:cstheme="minorEastAsia" w:hint="eastAsia"/>
          <w:color w:val="000000" w:themeColor="text1"/>
          <w:sz w:val="24"/>
        </w:rPr>
        <w:t>, "</w:t>
      </w:r>
      <w:r>
        <w:rPr>
          <w:rFonts w:asciiTheme="minorEastAsia" w:eastAsiaTheme="minorEastAsia" w:hAnsiTheme="minorEastAsia" w:cstheme="minorEastAsia" w:hint="eastAsia"/>
          <w:color w:val="000000" w:themeColor="text1"/>
          <w:sz w:val="24"/>
        </w:rPr>
        <w:t>修改角色失败</w:t>
      </w:r>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w:t>
      </w:r>
    </w:p>
    <w:p w:rsidR="003F264E" w:rsidRDefault="00882CC2">
      <w:pPr>
        <w:spacing w:line="400" w:lineRule="exac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int</w:t>
      </w:r>
      <w:proofErr w:type="spellEnd"/>
      <w:r>
        <w:rPr>
          <w:rFonts w:asciiTheme="minorEastAsia" w:eastAsiaTheme="minorEastAsia" w:hAnsiTheme="minorEastAsia" w:cstheme="minorEastAsia" w:hint="eastAsia"/>
          <w:color w:val="000000" w:themeColor="text1"/>
          <w:sz w:val="24"/>
        </w:rPr>
        <w:t xml:space="preserve"> result = </w:t>
      </w:r>
      <w:proofErr w:type="spellStart"/>
      <w:r>
        <w:rPr>
          <w:rFonts w:asciiTheme="minorEastAsia" w:eastAsiaTheme="minorEastAsia" w:hAnsiTheme="minorEastAsia" w:cstheme="minorEastAsia" w:hint="eastAsia"/>
          <w:color w:val="000000" w:themeColor="text1"/>
          <w:sz w:val="24"/>
        </w:rPr>
        <w:t>departmentMapper.updateByPrimaryKeySelective</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department);</w:t>
      </w:r>
    </w:p>
    <w:p w:rsidR="003F264E" w:rsidRDefault="00882CC2">
      <w:pPr>
        <w:pStyle w:val="3"/>
        <w:numPr>
          <w:ilvl w:val="2"/>
          <w:numId w:val="0"/>
        </w:numPr>
        <w:spacing w:line="400" w:lineRule="exact"/>
        <w:ind w:firstLineChars="200" w:firstLine="482"/>
        <w:rPr>
          <w:sz w:val="24"/>
        </w:rPr>
      </w:pPr>
      <w:r>
        <w:rPr>
          <w:rFonts w:hint="eastAsia"/>
          <w:sz w:val="24"/>
        </w:rPr>
        <w:t>4.5.4</w:t>
      </w:r>
      <w:r>
        <w:rPr>
          <w:rFonts w:hint="eastAsia"/>
          <w:sz w:val="24"/>
        </w:rPr>
        <w:t>界面设计</w:t>
      </w:r>
    </w:p>
    <w:p w:rsidR="003F264E" w:rsidRDefault="00882CC2">
      <w:pPr>
        <w:numPr>
          <w:ilvl w:val="0"/>
          <w:numId w:val="4"/>
        </w:numPr>
      </w:pPr>
      <w:r>
        <w:rPr>
          <w:rFonts w:hint="eastAsia"/>
        </w:rPr>
        <w:t>新增部门</w:t>
      </w:r>
    </w:p>
    <w:p w:rsidR="003F264E" w:rsidRDefault="00882CC2">
      <w:r>
        <w:rPr>
          <w:rFonts w:hint="eastAsia"/>
        </w:rPr>
        <w:t>新增部门界面需要输入部门的名称，部门的编号是由部门名称拼音的首字母组成的，在添加部门的时</w:t>
      </w:r>
      <w:r>
        <w:rPr>
          <w:rFonts w:hint="eastAsia"/>
        </w:rPr>
        <w:t>候不能添加部门主管，因为这个时候部门下面还没有员工。</w:t>
      </w:r>
    </w:p>
    <w:p w:rsidR="003F264E" w:rsidRDefault="00882CC2">
      <w:r>
        <w:rPr>
          <w:noProof/>
        </w:rPr>
        <w:drawing>
          <wp:inline distT="0" distB="0" distL="114300" distR="114300">
            <wp:extent cx="3085465" cy="2419350"/>
            <wp:effectExtent l="0" t="0" r="635" b="0"/>
            <wp:docPr id="126"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59"/>
                    <pic:cNvPicPr>
                      <a:picLocks noChangeAspect="1"/>
                    </pic:cNvPicPr>
                  </pic:nvPicPr>
                  <pic:blipFill>
                    <a:blip r:embed="rId37" cstate="print"/>
                    <a:stretch>
                      <a:fillRect/>
                    </a:stretch>
                  </pic:blipFill>
                  <pic:spPr>
                    <a:xfrm>
                      <a:off x="0" y="0"/>
                      <a:ext cx="3085465" cy="2419350"/>
                    </a:xfrm>
                    <a:prstGeom prst="rect">
                      <a:avLst/>
                    </a:prstGeom>
                    <a:noFill/>
                    <a:ln w="9525">
                      <a:noFill/>
                    </a:ln>
                  </pic:spPr>
                </pic:pic>
              </a:graphicData>
            </a:graphic>
          </wp:inline>
        </w:drawing>
      </w:r>
    </w:p>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4.17</w:t>
      </w:r>
      <w:r>
        <w:rPr>
          <w:rFonts w:asciiTheme="minorEastAsia" w:eastAsiaTheme="minorEastAsia" w:hAnsiTheme="minorEastAsia" w:cstheme="minorEastAsia" w:hint="eastAsia"/>
        </w:rPr>
        <w:t>新增部门界面</w:t>
      </w:r>
    </w:p>
    <w:p w:rsidR="003F264E" w:rsidRDefault="00882CC2">
      <w:pPr>
        <w:numPr>
          <w:ilvl w:val="0"/>
          <w:numId w:val="4"/>
        </w:numPr>
        <w:tabs>
          <w:tab w:val="clear" w:pos="312"/>
        </w:tabs>
      </w:pPr>
      <w:r>
        <w:rPr>
          <w:rFonts w:hint="eastAsia"/>
        </w:rPr>
        <w:t>编辑部门</w:t>
      </w:r>
    </w:p>
    <w:p w:rsidR="003F264E" w:rsidRDefault="00882CC2">
      <w:r>
        <w:rPr>
          <w:rFonts w:hint="eastAsia"/>
        </w:rPr>
        <w:t>编辑部门信息界面展示了部门信息，然后用户可以进行修改。</w:t>
      </w:r>
    </w:p>
    <w:p w:rsidR="003F264E" w:rsidRDefault="00882CC2">
      <w:r>
        <w:rPr>
          <w:noProof/>
        </w:rPr>
        <w:drawing>
          <wp:inline distT="0" distB="0" distL="114300" distR="114300">
            <wp:extent cx="3056890" cy="2390775"/>
            <wp:effectExtent l="0" t="0" r="10160" b="9525"/>
            <wp:docPr id="127"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60"/>
                    <pic:cNvPicPr>
                      <a:picLocks noChangeAspect="1"/>
                    </pic:cNvPicPr>
                  </pic:nvPicPr>
                  <pic:blipFill>
                    <a:blip r:embed="rId38" cstate="print"/>
                    <a:stretch>
                      <a:fillRect/>
                    </a:stretch>
                  </pic:blipFill>
                  <pic:spPr>
                    <a:xfrm>
                      <a:off x="0" y="0"/>
                      <a:ext cx="3056890" cy="2390775"/>
                    </a:xfrm>
                    <a:prstGeom prst="rect">
                      <a:avLst/>
                    </a:prstGeom>
                    <a:noFill/>
                    <a:ln w="9525">
                      <a:noFill/>
                    </a:ln>
                  </pic:spPr>
                </pic:pic>
              </a:graphicData>
            </a:graphic>
          </wp:inline>
        </w:drawing>
      </w:r>
    </w:p>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4.18</w:t>
      </w:r>
      <w:r>
        <w:rPr>
          <w:rFonts w:asciiTheme="minorEastAsia" w:eastAsiaTheme="minorEastAsia" w:hAnsiTheme="minorEastAsia" w:cstheme="minorEastAsia" w:hint="eastAsia"/>
        </w:rPr>
        <w:t>编辑部门信息界面</w:t>
      </w:r>
    </w:p>
    <w:p w:rsidR="003F264E" w:rsidRDefault="00882CC2">
      <w:pPr>
        <w:pStyle w:val="2"/>
        <w:numPr>
          <w:ilvl w:val="1"/>
          <w:numId w:val="0"/>
        </w:numPr>
        <w:spacing w:line="400" w:lineRule="atLeast"/>
        <w:ind w:firstLineChars="100" w:firstLine="281"/>
        <w:rPr>
          <w:sz w:val="28"/>
          <w:szCs w:val="28"/>
        </w:rPr>
      </w:pPr>
      <w:r>
        <w:rPr>
          <w:rFonts w:hint="eastAsia"/>
          <w:sz w:val="28"/>
          <w:szCs w:val="28"/>
        </w:rPr>
        <w:lastRenderedPageBreak/>
        <w:t>4.6</w:t>
      </w:r>
      <w:r>
        <w:rPr>
          <w:rFonts w:hint="eastAsia"/>
          <w:sz w:val="28"/>
          <w:szCs w:val="28"/>
        </w:rPr>
        <w:t>角色模块</w:t>
      </w:r>
    </w:p>
    <w:p w:rsidR="003F264E" w:rsidRDefault="00882CC2">
      <w:pPr>
        <w:pStyle w:val="3"/>
        <w:numPr>
          <w:ilvl w:val="2"/>
          <w:numId w:val="0"/>
        </w:numPr>
        <w:spacing w:line="400" w:lineRule="exact"/>
        <w:ind w:firstLineChars="200" w:firstLine="482"/>
        <w:rPr>
          <w:sz w:val="24"/>
        </w:rPr>
      </w:pPr>
      <w:r>
        <w:rPr>
          <w:rFonts w:hint="eastAsia"/>
          <w:sz w:val="24"/>
        </w:rPr>
        <w:t>4.6.1</w:t>
      </w:r>
      <w:r>
        <w:rPr>
          <w:rFonts w:hint="eastAsia"/>
          <w:sz w:val="24"/>
        </w:rPr>
        <w:t>角色模块详细设计</w:t>
      </w:r>
    </w:p>
    <w:p w:rsidR="003F264E" w:rsidRDefault="00882CC2">
      <w:r>
        <w:rPr>
          <w:rFonts w:hint="eastAsia"/>
        </w:rPr>
        <w:t>角色模块包括了添加角色和角色信息修改，在添加角色时输入角色名称和角色的描述信息以及角色相应的资源。判断角色名称是否已经重复，如果角色没有重复执行添加操作。</w:t>
      </w:r>
    </w:p>
    <w:p w:rsidR="003F264E" w:rsidRDefault="00882CC2">
      <w:r>
        <w:rPr>
          <w:rFonts w:hint="eastAsia"/>
        </w:rPr>
        <w:t>角色修改时，对角色的信息修改，同时删除角色原有的资源。判断角色名称是否重复，如果没有重复执行修改操作。</w:t>
      </w:r>
    </w:p>
    <w:p w:rsidR="003F264E" w:rsidRDefault="003F264E"/>
    <w:p w:rsidR="003F264E" w:rsidRDefault="00882CC2">
      <w:pPr>
        <w:pStyle w:val="3"/>
        <w:numPr>
          <w:ilvl w:val="2"/>
          <w:numId w:val="0"/>
        </w:numPr>
        <w:spacing w:line="400" w:lineRule="exact"/>
        <w:ind w:firstLineChars="200" w:firstLine="482"/>
      </w:pPr>
      <w:r>
        <w:rPr>
          <w:rFonts w:hint="eastAsia"/>
          <w:sz w:val="24"/>
        </w:rPr>
        <w:t>4.6.2</w:t>
      </w:r>
      <w:r>
        <w:rPr>
          <w:rFonts w:hint="eastAsia"/>
          <w:sz w:val="24"/>
        </w:rPr>
        <w:t>角色模块流程图</w:t>
      </w:r>
    </w:p>
    <w:p w:rsidR="003F264E" w:rsidRDefault="00882CC2">
      <w:r>
        <w:rPr>
          <w:noProof/>
        </w:rPr>
        <w:drawing>
          <wp:inline distT="0" distB="0" distL="114300" distR="114300">
            <wp:extent cx="4485005" cy="1216660"/>
            <wp:effectExtent l="0" t="0" r="10795" b="2540"/>
            <wp:docPr id="12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61"/>
                    <pic:cNvPicPr>
                      <a:picLocks noChangeAspect="1"/>
                    </pic:cNvPicPr>
                  </pic:nvPicPr>
                  <pic:blipFill>
                    <a:blip r:embed="rId39" cstate="print"/>
                    <a:srcRect t="13694" r="856"/>
                    <a:stretch>
                      <a:fillRect/>
                    </a:stretch>
                  </pic:blipFill>
                  <pic:spPr>
                    <a:xfrm>
                      <a:off x="0" y="0"/>
                      <a:ext cx="4485005" cy="1216660"/>
                    </a:xfrm>
                    <a:prstGeom prst="rect">
                      <a:avLst/>
                    </a:prstGeom>
                    <a:noFill/>
                    <a:ln w="9525">
                      <a:noFill/>
                    </a:ln>
                  </pic:spPr>
                </pic:pic>
              </a:graphicData>
            </a:graphic>
          </wp:inline>
        </w:drawing>
      </w:r>
    </w:p>
    <w:p w:rsidR="003F264E" w:rsidRDefault="00882CC2">
      <w:pPr>
        <w:jc w:val="center"/>
      </w:pPr>
      <w:r>
        <w:rPr>
          <w:rFonts w:hint="eastAsia"/>
        </w:rPr>
        <w:t>图</w:t>
      </w:r>
      <w:r>
        <w:rPr>
          <w:rFonts w:hint="eastAsia"/>
        </w:rPr>
        <w:t>4.19</w:t>
      </w:r>
      <w:r>
        <w:rPr>
          <w:rFonts w:hint="eastAsia"/>
        </w:rPr>
        <w:t>添加角色流程</w:t>
      </w:r>
    </w:p>
    <w:p w:rsidR="003F264E" w:rsidRDefault="00882CC2">
      <w:r>
        <w:rPr>
          <w:noProof/>
        </w:rPr>
        <w:drawing>
          <wp:inline distT="0" distB="0" distL="114300" distR="114300">
            <wp:extent cx="4876165" cy="1743075"/>
            <wp:effectExtent l="0" t="0" r="635" b="9525"/>
            <wp:docPr id="129"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62"/>
                    <pic:cNvPicPr>
                      <a:picLocks noChangeAspect="1"/>
                    </pic:cNvPicPr>
                  </pic:nvPicPr>
                  <pic:blipFill>
                    <a:blip r:embed="rId40" cstate="print"/>
                    <a:stretch>
                      <a:fillRect/>
                    </a:stretch>
                  </pic:blipFill>
                  <pic:spPr>
                    <a:xfrm>
                      <a:off x="0" y="0"/>
                      <a:ext cx="4876165" cy="1743075"/>
                    </a:xfrm>
                    <a:prstGeom prst="rect">
                      <a:avLst/>
                    </a:prstGeom>
                    <a:noFill/>
                    <a:ln w="9525">
                      <a:noFill/>
                    </a:ln>
                  </pic:spPr>
                </pic:pic>
              </a:graphicData>
            </a:graphic>
          </wp:inline>
        </w:drawing>
      </w:r>
    </w:p>
    <w:p w:rsidR="003F264E" w:rsidRDefault="00882CC2">
      <w:pPr>
        <w:jc w:val="center"/>
      </w:pPr>
      <w:r>
        <w:rPr>
          <w:rFonts w:hint="eastAsia"/>
        </w:rPr>
        <w:t>图</w:t>
      </w:r>
      <w:r>
        <w:rPr>
          <w:rFonts w:hint="eastAsia"/>
        </w:rPr>
        <w:t>4.20</w:t>
      </w:r>
      <w:r>
        <w:rPr>
          <w:rFonts w:hint="eastAsia"/>
        </w:rPr>
        <w:t>修改角色</w:t>
      </w:r>
    </w:p>
    <w:p w:rsidR="003F264E" w:rsidRDefault="00882CC2">
      <w:pPr>
        <w:pStyle w:val="3"/>
        <w:numPr>
          <w:ilvl w:val="2"/>
          <w:numId w:val="0"/>
        </w:numPr>
        <w:spacing w:line="400" w:lineRule="exact"/>
        <w:ind w:firstLineChars="200" w:firstLine="482"/>
        <w:rPr>
          <w:sz w:val="24"/>
        </w:rPr>
      </w:pPr>
      <w:r>
        <w:rPr>
          <w:rFonts w:hint="eastAsia"/>
          <w:sz w:val="24"/>
        </w:rPr>
        <w:t>4.6.3</w:t>
      </w:r>
      <w:r>
        <w:rPr>
          <w:rFonts w:hint="eastAsia"/>
          <w:sz w:val="24"/>
        </w:rPr>
        <w:t>核心代码</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 xml:space="preserve">Role </w:t>
      </w:r>
      <w:proofErr w:type="spellStart"/>
      <w:r>
        <w:rPr>
          <w:rFonts w:asciiTheme="minorEastAsia" w:eastAsiaTheme="minorEastAsia" w:hAnsiTheme="minorEastAsia" w:cstheme="minorEastAsia" w:hint="eastAsia"/>
          <w:color w:val="000000" w:themeColor="text1"/>
          <w:sz w:val="24"/>
        </w:rPr>
        <w:t>role</w:t>
      </w:r>
      <w:proofErr w:type="spellEnd"/>
      <w:r>
        <w:rPr>
          <w:rFonts w:asciiTheme="minorEastAsia" w:eastAsiaTheme="minorEastAsia" w:hAnsiTheme="minorEastAsia" w:cstheme="minorEastAsia" w:hint="eastAsia"/>
          <w:color w:val="000000" w:themeColor="text1"/>
          <w:sz w:val="24"/>
        </w:rPr>
        <w:t xml:space="preserve"> = new Role();</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role.setId</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roleMenuUpdate.getRoleId</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role.setRoleName</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roleMenuUpdate.getRoleName</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role.setRoleDetail</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roleMenuUpdate.getRoleDetail</w:t>
      </w:r>
      <w:proofErr w:type="spellEnd"/>
      <w:r>
        <w:rPr>
          <w:rFonts w:asciiTheme="minorEastAsia" w:eastAsiaTheme="minorEastAsia" w:hAnsiTheme="minorEastAsia" w:cstheme="minorEastAsia" w:hint="eastAsia"/>
          <w:color w:val="000000" w:themeColor="text1"/>
          <w:sz w:val="24"/>
        </w:rPr>
        <w:t>());</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int</w:t>
      </w:r>
      <w:proofErr w:type="spellEnd"/>
      <w:r>
        <w:rPr>
          <w:rFonts w:asciiTheme="minorEastAsia" w:eastAsiaTheme="minorEastAsia" w:hAnsiTheme="minorEastAsia" w:cstheme="minorEastAsia" w:hint="eastAsia"/>
          <w:color w:val="000000" w:themeColor="text1"/>
          <w:sz w:val="24"/>
        </w:rPr>
        <w:t xml:space="preserve"> </w:t>
      </w:r>
      <w:r>
        <w:rPr>
          <w:rFonts w:asciiTheme="minorEastAsia" w:eastAsiaTheme="minorEastAsia" w:hAnsiTheme="minorEastAsia" w:cstheme="minorEastAsia" w:hint="eastAsia"/>
          <w:color w:val="000000" w:themeColor="text1"/>
          <w:sz w:val="24"/>
          <w:u w:val="single"/>
        </w:rPr>
        <w:t>r1</w:t>
      </w:r>
      <w:r>
        <w:rPr>
          <w:rFonts w:asciiTheme="minorEastAsia" w:eastAsiaTheme="minorEastAsia" w:hAnsiTheme="minorEastAsia" w:cstheme="minorEastAsia" w:hint="eastAsia"/>
          <w:color w:val="000000" w:themeColor="text1"/>
          <w:sz w:val="24"/>
        </w:rPr>
        <w:t xml:space="preserve"> = </w:t>
      </w:r>
      <w:proofErr w:type="spellStart"/>
      <w:r>
        <w:rPr>
          <w:rFonts w:asciiTheme="minorEastAsia" w:eastAsiaTheme="minorEastAsia" w:hAnsiTheme="minorEastAsia" w:cstheme="minorEastAsia" w:hint="eastAsia"/>
          <w:color w:val="000000" w:themeColor="text1"/>
          <w:sz w:val="24"/>
        </w:rPr>
        <w:t>roleMapper.updateByPrimaryKey</w:t>
      </w:r>
      <w:proofErr w:type="spellEnd"/>
      <w:r>
        <w:rPr>
          <w:rFonts w:asciiTheme="minorEastAsia" w:eastAsiaTheme="minorEastAsia" w:hAnsiTheme="minorEastAsia" w:cstheme="minorEastAsia" w:hint="eastAsia"/>
          <w:color w:val="000000" w:themeColor="text1"/>
          <w:sz w:val="24"/>
        </w:rPr>
        <w:t>(role);</w:t>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w:t>
      </w:r>
      <w:r>
        <w:rPr>
          <w:rFonts w:asciiTheme="minorEastAsia" w:eastAsiaTheme="minorEastAsia" w:hAnsiTheme="minorEastAsia" w:cstheme="minorEastAsia" w:hint="eastAsia"/>
          <w:color w:val="000000" w:themeColor="text1"/>
          <w:sz w:val="24"/>
        </w:rPr>
        <w:t>删除角色菜单</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int</w:t>
      </w:r>
      <w:proofErr w:type="spellEnd"/>
      <w:r>
        <w:rPr>
          <w:rFonts w:asciiTheme="minorEastAsia" w:eastAsiaTheme="minorEastAsia" w:hAnsiTheme="minorEastAsia" w:cstheme="minorEastAsia" w:hint="eastAsia"/>
          <w:color w:val="000000" w:themeColor="text1"/>
          <w:sz w:val="24"/>
        </w:rPr>
        <w:t xml:space="preserve"> </w:t>
      </w:r>
      <w:r>
        <w:rPr>
          <w:rFonts w:asciiTheme="minorEastAsia" w:eastAsiaTheme="minorEastAsia" w:hAnsiTheme="minorEastAsia" w:cstheme="minorEastAsia" w:hint="eastAsia"/>
          <w:color w:val="000000" w:themeColor="text1"/>
          <w:sz w:val="24"/>
          <w:u w:val="single"/>
        </w:rPr>
        <w:t>r2</w:t>
      </w:r>
      <w:r>
        <w:rPr>
          <w:rFonts w:asciiTheme="minorEastAsia" w:eastAsiaTheme="minorEastAsia" w:hAnsiTheme="minorEastAsia" w:cstheme="minorEastAsia" w:hint="eastAsia"/>
          <w:color w:val="000000" w:themeColor="text1"/>
          <w:sz w:val="24"/>
        </w:rPr>
        <w:t xml:space="preserve"> = </w:t>
      </w:r>
      <w:proofErr w:type="spellStart"/>
      <w:r>
        <w:rPr>
          <w:rFonts w:asciiTheme="minorEastAsia" w:eastAsiaTheme="minorEastAsia" w:hAnsiTheme="minorEastAsia" w:cstheme="minorEastAsia" w:hint="eastAsia"/>
          <w:color w:val="000000" w:themeColor="text1"/>
          <w:sz w:val="24"/>
        </w:rPr>
        <w:t>roleMenuMapper.deleteMenuById</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roleMenuUpdate</w:t>
      </w:r>
      <w:proofErr w:type="spellEnd"/>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getRoleId</w:t>
      </w:r>
      <w:proofErr w:type="spellEnd"/>
      <w:r>
        <w:rPr>
          <w:rFonts w:asciiTheme="minorEastAsia" w:eastAsiaTheme="minorEastAsia" w:hAnsiTheme="minorEastAsia" w:cstheme="minorEastAsia" w:hint="eastAsia"/>
          <w:color w:val="000000" w:themeColor="text1"/>
          <w:sz w:val="24"/>
        </w:rPr>
        <w:t>());</w:t>
      </w:r>
      <w:r>
        <w:rPr>
          <w:rFonts w:asciiTheme="minorEastAsia" w:eastAsiaTheme="minorEastAsia" w:hAnsiTheme="minorEastAsia" w:cstheme="minorEastAsia" w:hint="eastAsia"/>
          <w:color w:val="000000" w:themeColor="text1"/>
          <w:sz w:val="24"/>
        </w:rPr>
        <w:tab/>
      </w:r>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w:t>
      </w:r>
      <w:r>
        <w:rPr>
          <w:rFonts w:asciiTheme="minorEastAsia" w:eastAsiaTheme="minorEastAsia" w:hAnsiTheme="minorEastAsia" w:cstheme="minorEastAsia" w:hint="eastAsia"/>
          <w:color w:val="000000" w:themeColor="text1"/>
          <w:sz w:val="24"/>
        </w:rPr>
        <w:t>插入角色菜单</w:t>
      </w:r>
    </w:p>
    <w:p w:rsidR="003F264E" w:rsidRDefault="00882CC2">
      <w:pPr>
        <w:spacing w:line="400" w:lineRule="exact"/>
        <w:jc w:val="left"/>
        <w:rPr>
          <w:rFonts w:asciiTheme="minorEastAsia" w:eastAsiaTheme="minorEastAsia" w:hAnsiTheme="minorEastAsia" w:cstheme="minorEastAsia"/>
          <w:color w:val="000000" w:themeColor="text1"/>
          <w:sz w:val="24"/>
        </w:rPr>
      </w:pPr>
      <w:proofErr w:type="spellStart"/>
      <w:r>
        <w:rPr>
          <w:rFonts w:asciiTheme="minorEastAsia" w:eastAsiaTheme="minorEastAsia" w:hAnsiTheme="minorEastAsia" w:cstheme="minorEastAsia" w:hint="eastAsia"/>
          <w:color w:val="000000" w:themeColor="text1"/>
          <w:sz w:val="24"/>
        </w:rPr>
        <w:t>int</w:t>
      </w:r>
      <w:proofErr w:type="spellEnd"/>
      <w:r>
        <w:rPr>
          <w:rFonts w:asciiTheme="minorEastAsia" w:eastAsiaTheme="minorEastAsia" w:hAnsiTheme="minorEastAsia" w:cstheme="minorEastAsia" w:hint="eastAsia"/>
          <w:color w:val="000000" w:themeColor="text1"/>
          <w:sz w:val="24"/>
        </w:rPr>
        <w:t xml:space="preserve"> </w:t>
      </w:r>
      <w:r>
        <w:rPr>
          <w:rFonts w:asciiTheme="minorEastAsia" w:eastAsiaTheme="minorEastAsia" w:hAnsiTheme="minorEastAsia" w:cstheme="minorEastAsia" w:hint="eastAsia"/>
          <w:color w:val="000000" w:themeColor="text1"/>
          <w:sz w:val="24"/>
          <w:u w:val="single"/>
        </w:rPr>
        <w:t>r3</w:t>
      </w:r>
      <w:r>
        <w:rPr>
          <w:rFonts w:asciiTheme="minorEastAsia" w:eastAsiaTheme="minorEastAsia" w:hAnsiTheme="minorEastAsia" w:cstheme="minorEastAsia" w:hint="eastAsia"/>
          <w:color w:val="000000" w:themeColor="text1"/>
          <w:sz w:val="24"/>
        </w:rPr>
        <w:t xml:space="preserve"> = </w:t>
      </w:r>
      <w:proofErr w:type="spellStart"/>
      <w:r>
        <w:rPr>
          <w:rFonts w:asciiTheme="minorEastAsia" w:eastAsiaTheme="minorEastAsia" w:hAnsiTheme="minorEastAsia" w:cstheme="minorEastAsia" w:hint="eastAsia"/>
          <w:color w:val="000000" w:themeColor="text1"/>
          <w:sz w:val="24"/>
        </w:rPr>
        <w:t>roleMenuMapper.insertRoleMenu</w:t>
      </w:r>
      <w:proofErr w:type="spellEnd"/>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roleMenuUpdate</w:t>
      </w:r>
      <w:proofErr w:type="spellEnd"/>
    </w:p>
    <w:p w:rsidR="003F264E" w:rsidRDefault="00882CC2">
      <w:pPr>
        <w:spacing w:line="400" w:lineRule="exact"/>
        <w:jc w:val="left"/>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w:t>
      </w:r>
      <w:proofErr w:type="spellStart"/>
      <w:r>
        <w:rPr>
          <w:rFonts w:asciiTheme="minorEastAsia" w:eastAsiaTheme="minorEastAsia" w:hAnsiTheme="minorEastAsia" w:cstheme="minorEastAsia" w:hint="eastAsia"/>
          <w:color w:val="000000" w:themeColor="text1"/>
          <w:sz w:val="24"/>
        </w:rPr>
        <w:t>getRoleId</w:t>
      </w:r>
      <w:proofErr w:type="spellEnd"/>
      <w:r>
        <w:rPr>
          <w:rFonts w:asciiTheme="minorEastAsia" w:eastAsiaTheme="minorEastAsia" w:hAnsiTheme="minorEastAsia" w:cstheme="minorEastAsia" w:hint="eastAsia"/>
          <w:color w:val="000000" w:themeColor="text1"/>
          <w:sz w:val="24"/>
        </w:rPr>
        <w:t xml:space="preserve">(), </w:t>
      </w:r>
      <w:proofErr w:type="spellStart"/>
      <w:r>
        <w:rPr>
          <w:rFonts w:asciiTheme="minorEastAsia" w:eastAsiaTheme="minorEastAsia" w:hAnsiTheme="minorEastAsia" w:cstheme="minorEastAsia" w:hint="eastAsia"/>
          <w:color w:val="000000" w:themeColor="text1"/>
          <w:sz w:val="24"/>
        </w:rPr>
        <w:t>roleMenuUpdate.getMenu</w:t>
      </w:r>
      <w:proofErr w:type="spellEnd"/>
      <w:r>
        <w:rPr>
          <w:rFonts w:asciiTheme="minorEastAsia" w:eastAsiaTheme="minorEastAsia" w:hAnsiTheme="minorEastAsia" w:cstheme="minorEastAsia" w:hint="eastAsia"/>
          <w:color w:val="000000" w:themeColor="text1"/>
          <w:sz w:val="24"/>
        </w:rPr>
        <w:t>());</w:t>
      </w:r>
    </w:p>
    <w:p w:rsidR="003F264E" w:rsidRDefault="00882CC2">
      <w:pPr>
        <w:pStyle w:val="3"/>
        <w:numPr>
          <w:ilvl w:val="2"/>
          <w:numId w:val="0"/>
        </w:numPr>
        <w:spacing w:line="400" w:lineRule="exact"/>
        <w:ind w:firstLineChars="200" w:firstLine="482"/>
        <w:rPr>
          <w:sz w:val="24"/>
        </w:rPr>
      </w:pPr>
      <w:r>
        <w:rPr>
          <w:rFonts w:hint="eastAsia"/>
          <w:sz w:val="24"/>
        </w:rPr>
        <w:lastRenderedPageBreak/>
        <w:t>4.6.4</w:t>
      </w:r>
      <w:r>
        <w:rPr>
          <w:rFonts w:hint="eastAsia"/>
          <w:sz w:val="24"/>
        </w:rPr>
        <w:t>界面设计</w:t>
      </w:r>
    </w:p>
    <w:p w:rsidR="003F264E" w:rsidRDefault="00882CC2">
      <w:pPr>
        <w:spacing w:line="400" w:lineRule="exact"/>
        <w:ind w:firstLineChars="200" w:firstLine="480"/>
        <w:rPr>
          <w:sz w:val="24"/>
        </w:rPr>
      </w:pPr>
      <w:r>
        <w:rPr>
          <w:rFonts w:hint="eastAsia"/>
          <w:sz w:val="24"/>
        </w:rPr>
        <w:t>添加角色界面需要用户输入角色名称和角色的详情，同时下面提供了角色的功能，需要勾选响应的功能，赋予角色响应的权限。</w:t>
      </w:r>
    </w:p>
    <w:p w:rsidR="003F264E" w:rsidRDefault="00882CC2">
      <w:r>
        <w:rPr>
          <w:noProof/>
        </w:rPr>
        <w:drawing>
          <wp:inline distT="0" distB="0" distL="114300" distR="114300">
            <wp:extent cx="3485515" cy="4599940"/>
            <wp:effectExtent l="0" t="0" r="635" b="10160"/>
            <wp:docPr id="13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63"/>
                    <pic:cNvPicPr>
                      <a:picLocks noChangeAspect="1"/>
                    </pic:cNvPicPr>
                  </pic:nvPicPr>
                  <pic:blipFill>
                    <a:blip r:embed="rId41" cstate="print"/>
                    <a:stretch>
                      <a:fillRect/>
                    </a:stretch>
                  </pic:blipFill>
                  <pic:spPr>
                    <a:xfrm>
                      <a:off x="0" y="0"/>
                      <a:ext cx="3485515" cy="4599940"/>
                    </a:xfrm>
                    <a:prstGeom prst="rect">
                      <a:avLst/>
                    </a:prstGeom>
                    <a:noFill/>
                    <a:ln w="9525">
                      <a:noFill/>
                    </a:ln>
                  </pic:spPr>
                </pic:pic>
              </a:graphicData>
            </a:graphic>
          </wp:inline>
        </w:drawing>
      </w:r>
    </w:p>
    <w:p w:rsidR="003F264E" w:rsidRDefault="00882CC2">
      <w:pPr>
        <w:jc w:val="center"/>
      </w:pPr>
      <w:r>
        <w:rPr>
          <w:rFonts w:hint="eastAsia"/>
        </w:rPr>
        <w:t>图</w:t>
      </w:r>
      <w:r>
        <w:rPr>
          <w:rFonts w:hint="eastAsia"/>
        </w:rPr>
        <w:t>4.21</w:t>
      </w:r>
      <w:r>
        <w:rPr>
          <w:rFonts w:hint="eastAsia"/>
        </w:rPr>
        <w:t>添加角色</w:t>
      </w:r>
    </w:p>
    <w:p w:rsidR="003F264E" w:rsidRDefault="00882CC2">
      <w:r>
        <w:rPr>
          <w:rFonts w:hint="eastAsia"/>
        </w:rPr>
        <w:t>修改角色界面展示角色的基本信息，以及响应的资源权限信息，方便用户修改。</w:t>
      </w:r>
    </w:p>
    <w:p w:rsidR="003F264E" w:rsidRDefault="00882CC2">
      <w:r>
        <w:rPr>
          <w:noProof/>
        </w:rPr>
        <w:lastRenderedPageBreak/>
        <w:drawing>
          <wp:inline distT="0" distB="0" distL="114300" distR="114300">
            <wp:extent cx="3799840" cy="4923790"/>
            <wp:effectExtent l="0" t="0" r="10160" b="10160"/>
            <wp:docPr id="131"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64"/>
                    <pic:cNvPicPr>
                      <a:picLocks noChangeAspect="1"/>
                    </pic:cNvPicPr>
                  </pic:nvPicPr>
                  <pic:blipFill>
                    <a:blip r:embed="rId42" cstate="print"/>
                    <a:stretch>
                      <a:fillRect/>
                    </a:stretch>
                  </pic:blipFill>
                  <pic:spPr>
                    <a:xfrm>
                      <a:off x="0" y="0"/>
                      <a:ext cx="3799840" cy="4923790"/>
                    </a:xfrm>
                    <a:prstGeom prst="rect">
                      <a:avLst/>
                    </a:prstGeom>
                    <a:noFill/>
                    <a:ln w="9525">
                      <a:noFill/>
                    </a:ln>
                  </pic:spPr>
                </pic:pic>
              </a:graphicData>
            </a:graphic>
          </wp:inline>
        </w:drawing>
      </w:r>
    </w:p>
    <w:p w:rsidR="003F264E" w:rsidRDefault="00882CC2">
      <w:pPr>
        <w:jc w:val="center"/>
      </w:pPr>
      <w:r>
        <w:rPr>
          <w:rFonts w:hint="eastAsia"/>
        </w:rPr>
        <w:t>图</w:t>
      </w:r>
      <w:r>
        <w:rPr>
          <w:rFonts w:hint="eastAsia"/>
        </w:rPr>
        <w:t>4.22</w:t>
      </w:r>
      <w:r>
        <w:rPr>
          <w:rFonts w:hint="eastAsia"/>
        </w:rPr>
        <w:t>修改角色界面</w:t>
      </w:r>
    </w:p>
    <w:p w:rsidR="003F264E" w:rsidRDefault="00882CC2">
      <w:pPr>
        <w:pStyle w:val="2"/>
        <w:numPr>
          <w:ilvl w:val="1"/>
          <w:numId w:val="0"/>
        </w:numPr>
        <w:spacing w:line="400" w:lineRule="atLeast"/>
        <w:ind w:firstLineChars="100" w:firstLine="281"/>
        <w:rPr>
          <w:sz w:val="28"/>
          <w:szCs w:val="28"/>
        </w:rPr>
      </w:pPr>
      <w:r>
        <w:rPr>
          <w:rFonts w:hint="eastAsia"/>
          <w:sz w:val="28"/>
          <w:szCs w:val="28"/>
        </w:rPr>
        <w:t>4.7</w:t>
      </w:r>
      <w:r>
        <w:rPr>
          <w:rFonts w:hint="eastAsia"/>
          <w:sz w:val="28"/>
          <w:szCs w:val="28"/>
        </w:rPr>
        <w:t>定时任务模块</w:t>
      </w:r>
    </w:p>
    <w:p w:rsidR="003F264E" w:rsidRDefault="00882CC2">
      <w:pPr>
        <w:pStyle w:val="3"/>
        <w:numPr>
          <w:ilvl w:val="2"/>
          <w:numId w:val="0"/>
        </w:numPr>
        <w:spacing w:line="400" w:lineRule="exact"/>
        <w:ind w:firstLineChars="200" w:firstLine="482"/>
        <w:rPr>
          <w:sz w:val="24"/>
        </w:rPr>
      </w:pPr>
      <w:r>
        <w:rPr>
          <w:rFonts w:hint="eastAsia"/>
          <w:sz w:val="24"/>
        </w:rPr>
        <w:t>4.7.1</w:t>
      </w:r>
      <w:r>
        <w:rPr>
          <w:rFonts w:hint="eastAsia"/>
          <w:sz w:val="24"/>
        </w:rPr>
        <w:t>定时任务模块描述</w:t>
      </w:r>
    </w:p>
    <w:p w:rsidR="003F264E" w:rsidRDefault="00882CC2">
      <w:pPr>
        <w:spacing w:line="400" w:lineRule="exact"/>
        <w:ind w:firstLineChars="200" w:firstLine="480"/>
        <w:rPr>
          <w:sz w:val="24"/>
        </w:rPr>
      </w:pPr>
      <w:r>
        <w:rPr>
          <w:rFonts w:hint="eastAsia"/>
          <w:sz w:val="24"/>
        </w:rPr>
        <w:t>定时任务包括每天考勤数据插入，请假判断。</w:t>
      </w:r>
    </w:p>
    <w:p w:rsidR="003F264E" w:rsidRDefault="00882CC2">
      <w:pPr>
        <w:spacing w:line="400" w:lineRule="exact"/>
        <w:ind w:firstLineChars="200" w:firstLine="480"/>
        <w:rPr>
          <w:sz w:val="24"/>
        </w:rPr>
      </w:pPr>
      <w:r>
        <w:rPr>
          <w:rFonts w:hint="eastAsia"/>
          <w:sz w:val="24"/>
        </w:rPr>
        <w:t>考勤信息插入是在考勤表中插入所有员工当天的考勤数据，考勤状态全部设定为旷工，员工考勤后进行修改。</w:t>
      </w:r>
    </w:p>
    <w:p w:rsidR="003F264E" w:rsidRDefault="00882CC2">
      <w:pPr>
        <w:spacing w:line="400" w:lineRule="exact"/>
        <w:ind w:firstLineChars="200" w:firstLine="480"/>
        <w:rPr>
          <w:sz w:val="24"/>
        </w:rPr>
      </w:pPr>
      <w:r>
        <w:rPr>
          <w:rFonts w:hint="eastAsia"/>
          <w:sz w:val="24"/>
        </w:rPr>
        <w:t>请假判断是查询旷工的员工，然后从请假表中获取数据判断员工是否处于请假状态，如果员工处于请假则将旷工状态修改为请假。</w:t>
      </w:r>
    </w:p>
    <w:p w:rsidR="003F264E" w:rsidRDefault="00882CC2">
      <w:pPr>
        <w:pStyle w:val="3"/>
        <w:numPr>
          <w:ilvl w:val="2"/>
          <w:numId w:val="0"/>
        </w:numPr>
        <w:spacing w:line="400" w:lineRule="exact"/>
        <w:ind w:firstLineChars="200" w:firstLine="482"/>
        <w:rPr>
          <w:sz w:val="24"/>
        </w:rPr>
      </w:pPr>
      <w:r>
        <w:rPr>
          <w:rFonts w:hint="eastAsia"/>
          <w:sz w:val="24"/>
        </w:rPr>
        <w:t>4.7.2</w:t>
      </w:r>
      <w:r>
        <w:rPr>
          <w:rFonts w:hint="eastAsia"/>
          <w:sz w:val="24"/>
        </w:rPr>
        <w:t>核心代码</w:t>
      </w:r>
    </w:p>
    <w:p w:rsidR="003F264E" w:rsidRDefault="00882CC2">
      <w:pPr>
        <w:spacing w:line="400" w:lineRule="exact"/>
        <w:jc w:val="left"/>
        <w:rPr>
          <w:rFonts w:ascii="Consolas" w:eastAsia="Consolas" w:hAnsi="Consolas"/>
          <w:color w:val="000000" w:themeColor="text1"/>
          <w:sz w:val="24"/>
        </w:rPr>
      </w:pPr>
      <w:r>
        <w:rPr>
          <w:rFonts w:ascii="Consolas" w:eastAsia="Consolas" w:hAnsi="Consolas" w:hint="eastAsia"/>
          <w:color w:val="000000" w:themeColor="text1"/>
          <w:sz w:val="24"/>
        </w:rPr>
        <w:t>//</w:t>
      </w:r>
      <w:r>
        <w:rPr>
          <w:rFonts w:ascii="Consolas" w:eastAsia="Consolas" w:hAnsi="Consolas" w:hint="eastAsia"/>
          <w:color w:val="000000" w:themeColor="text1"/>
          <w:sz w:val="24"/>
        </w:rPr>
        <w:t>查询上午旷工的人</w:t>
      </w:r>
    </w:p>
    <w:p w:rsidR="003F264E" w:rsidRDefault="00882CC2">
      <w:pPr>
        <w:spacing w:line="400" w:lineRule="exact"/>
        <w:jc w:val="left"/>
        <w:rPr>
          <w:rFonts w:ascii="Consolas" w:eastAsia="Consolas" w:hAnsi="Consolas"/>
          <w:color w:val="000000" w:themeColor="text1"/>
          <w:sz w:val="24"/>
        </w:rPr>
      </w:pPr>
      <w:r>
        <w:rPr>
          <w:rFonts w:ascii="Consolas" w:eastAsia="Consolas" w:hAnsi="Consolas" w:hint="eastAsia"/>
          <w:color w:val="000000" w:themeColor="text1"/>
          <w:sz w:val="24"/>
        </w:rPr>
        <w:t xml:space="preserve">List&lt;Attendance&gt; list = new </w:t>
      </w:r>
      <w:proofErr w:type="spellStart"/>
      <w:r>
        <w:rPr>
          <w:rFonts w:ascii="Consolas" w:eastAsia="Consolas" w:hAnsi="Consolas" w:hint="eastAsia"/>
          <w:color w:val="000000" w:themeColor="text1"/>
          <w:sz w:val="24"/>
        </w:rPr>
        <w:t>ArrayList</w:t>
      </w:r>
      <w:proofErr w:type="spellEnd"/>
      <w:r>
        <w:rPr>
          <w:rFonts w:ascii="Consolas" w:eastAsia="Consolas" w:hAnsi="Consolas" w:hint="eastAsia"/>
          <w:color w:val="000000" w:themeColor="text1"/>
          <w:sz w:val="24"/>
        </w:rPr>
        <w:t>&lt;Attendance&gt;();</w:t>
      </w:r>
    </w:p>
    <w:p w:rsidR="003F264E" w:rsidRDefault="00882CC2">
      <w:pPr>
        <w:spacing w:line="400" w:lineRule="exact"/>
        <w:jc w:val="left"/>
        <w:rPr>
          <w:rFonts w:ascii="Consolas" w:eastAsia="Consolas" w:hAnsi="Consolas"/>
          <w:color w:val="000000" w:themeColor="text1"/>
          <w:sz w:val="24"/>
        </w:rPr>
      </w:pPr>
      <w:r>
        <w:rPr>
          <w:rFonts w:ascii="Consolas" w:eastAsia="Consolas" w:hAnsi="Consolas" w:hint="eastAsia"/>
          <w:color w:val="000000" w:themeColor="text1"/>
          <w:sz w:val="24"/>
        </w:rPr>
        <w:t xml:space="preserve">list = </w:t>
      </w:r>
      <w:proofErr w:type="spellStart"/>
      <w:r>
        <w:rPr>
          <w:rFonts w:ascii="Consolas" w:eastAsia="Consolas" w:hAnsi="Consolas" w:hint="eastAsia"/>
          <w:color w:val="000000" w:themeColor="text1"/>
          <w:sz w:val="24"/>
        </w:rPr>
        <w:t>attendanceService.findDayAttendByDay</w:t>
      </w:r>
      <w:proofErr w:type="spellEnd"/>
      <w:r>
        <w:rPr>
          <w:rFonts w:ascii="Consolas" w:eastAsia="Consolas" w:hAnsi="Consolas" w:hint="eastAsia"/>
          <w:color w:val="000000" w:themeColor="text1"/>
          <w:sz w:val="24"/>
        </w:rPr>
        <w:t>(</w:t>
      </w:r>
      <w:proofErr w:type="spellStart"/>
      <w:r>
        <w:rPr>
          <w:rFonts w:ascii="Consolas" w:eastAsia="Consolas" w:hAnsi="Consolas" w:hint="eastAsia"/>
          <w:color w:val="000000" w:themeColor="text1"/>
          <w:sz w:val="24"/>
        </w:rPr>
        <w:t>getYtd</w:t>
      </w:r>
      <w:proofErr w:type="spellEnd"/>
      <w:r>
        <w:rPr>
          <w:rFonts w:ascii="Consolas" w:eastAsia="Consolas" w:hAnsi="Consolas" w:hint="eastAsia"/>
          <w:color w:val="000000" w:themeColor="text1"/>
          <w:sz w:val="24"/>
        </w:rPr>
        <w:t>());</w:t>
      </w:r>
    </w:p>
    <w:p w:rsidR="003F264E" w:rsidRDefault="00882CC2">
      <w:pPr>
        <w:spacing w:line="400" w:lineRule="exact"/>
        <w:jc w:val="left"/>
        <w:rPr>
          <w:rFonts w:ascii="Consolas" w:eastAsia="Consolas" w:hAnsi="Consolas"/>
          <w:color w:val="000000" w:themeColor="text1"/>
          <w:sz w:val="24"/>
        </w:rPr>
      </w:pPr>
      <w:r>
        <w:rPr>
          <w:rFonts w:ascii="Consolas" w:eastAsia="Consolas" w:hAnsi="Consolas" w:hint="eastAsia"/>
          <w:color w:val="000000" w:themeColor="text1"/>
          <w:sz w:val="24"/>
        </w:rPr>
        <w:t>//</w:t>
      </w:r>
      <w:r>
        <w:rPr>
          <w:rFonts w:ascii="Consolas" w:eastAsia="Consolas" w:hAnsi="Consolas" w:hint="eastAsia"/>
          <w:color w:val="000000" w:themeColor="text1"/>
          <w:sz w:val="24"/>
        </w:rPr>
        <w:t>查询该员工上午是否请假</w:t>
      </w:r>
    </w:p>
    <w:p w:rsidR="003F264E" w:rsidRDefault="00882CC2">
      <w:pPr>
        <w:spacing w:line="400" w:lineRule="exact"/>
        <w:jc w:val="left"/>
        <w:rPr>
          <w:rFonts w:ascii="Consolas" w:eastAsia="Consolas" w:hAnsi="Consolas"/>
          <w:color w:val="000000" w:themeColor="text1"/>
          <w:sz w:val="24"/>
        </w:rPr>
      </w:pPr>
      <w:r>
        <w:rPr>
          <w:rFonts w:ascii="Consolas" w:eastAsia="Consolas" w:hAnsi="Consolas" w:hint="eastAsia"/>
          <w:color w:val="000000" w:themeColor="text1"/>
          <w:sz w:val="24"/>
        </w:rPr>
        <w:t>if(</w:t>
      </w:r>
      <w:proofErr w:type="spellStart"/>
      <w:r>
        <w:rPr>
          <w:rFonts w:ascii="Consolas" w:eastAsia="Consolas" w:hAnsi="Consolas" w:hint="eastAsia"/>
          <w:color w:val="000000" w:themeColor="text1"/>
          <w:sz w:val="24"/>
        </w:rPr>
        <w:t>list.size</w:t>
      </w:r>
      <w:proofErr w:type="spellEnd"/>
      <w:r>
        <w:rPr>
          <w:rFonts w:ascii="Consolas" w:eastAsia="Consolas" w:hAnsi="Consolas" w:hint="eastAsia"/>
          <w:color w:val="000000" w:themeColor="text1"/>
          <w:sz w:val="24"/>
        </w:rPr>
        <w:t>()&gt;0) {</w:t>
      </w:r>
    </w:p>
    <w:p w:rsidR="003F264E" w:rsidRDefault="00882CC2">
      <w:pPr>
        <w:spacing w:line="400" w:lineRule="exact"/>
        <w:jc w:val="left"/>
        <w:rPr>
          <w:rFonts w:ascii="Consolas" w:eastAsia="Consolas" w:hAnsi="Consolas"/>
          <w:color w:val="000000" w:themeColor="text1"/>
          <w:sz w:val="24"/>
        </w:rPr>
      </w:pPr>
      <w:r>
        <w:rPr>
          <w:rFonts w:ascii="Consolas" w:eastAsia="Consolas" w:hAnsi="Consolas" w:hint="eastAsia"/>
          <w:color w:val="000000" w:themeColor="text1"/>
          <w:sz w:val="24"/>
        </w:rPr>
        <w:tab/>
      </w:r>
      <w:r>
        <w:rPr>
          <w:rFonts w:ascii="Consolas" w:eastAsia="Consolas" w:hAnsi="Consolas" w:hint="eastAsia"/>
          <w:color w:val="000000" w:themeColor="text1"/>
          <w:sz w:val="24"/>
        </w:rPr>
        <w:tab/>
        <w:t>for(</w:t>
      </w:r>
      <w:proofErr w:type="spellStart"/>
      <w:r>
        <w:rPr>
          <w:rFonts w:ascii="Consolas" w:eastAsia="Consolas" w:hAnsi="Consolas" w:hint="eastAsia"/>
          <w:color w:val="000000" w:themeColor="text1"/>
          <w:sz w:val="24"/>
        </w:rPr>
        <w:t>int</w:t>
      </w:r>
      <w:proofErr w:type="spellEnd"/>
      <w:r>
        <w:rPr>
          <w:rFonts w:ascii="Consolas" w:eastAsia="Consolas" w:hAnsi="Consolas" w:hint="eastAsia"/>
          <w:color w:val="000000" w:themeColor="text1"/>
          <w:sz w:val="24"/>
        </w:rPr>
        <w:t xml:space="preserve"> </w:t>
      </w:r>
      <w:proofErr w:type="spellStart"/>
      <w:r>
        <w:rPr>
          <w:rFonts w:ascii="Consolas" w:eastAsia="Consolas" w:hAnsi="Consolas" w:hint="eastAsia"/>
          <w:color w:val="000000" w:themeColor="text1"/>
          <w:sz w:val="24"/>
        </w:rPr>
        <w:t>i</w:t>
      </w:r>
      <w:proofErr w:type="spellEnd"/>
      <w:r>
        <w:rPr>
          <w:rFonts w:ascii="Consolas" w:eastAsia="Consolas" w:hAnsi="Consolas" w:hint="eastAsia"/>
          <w:color w:val="000000" w:themeColor="text1"/>
          <w:sz w:val="24"/>
        </w:rPr>
        <w:t xml:space="preserve"> = 0; </w:t>
      </w:r>
      <w:proofErr w:type="spellStart"/>
      <w:r>
        <w:rPr>
          <w:rFonts w:ascii="Consolas" w:eastAsia="Consolas" w:hAnsi="Consolas" w:hint="eastAsia"/>
          <w:color w:val="000000" w:themeColor="text1"/>
          <w:sz w:val="24"/>
        </w:rPr>
        <w:t>i</w:t>
      </w:r>
      <w:proofErr w:type="spellEnd"/>
      <w:r>
        <w:rPr>
          <w:rFonts w:ascii="Consolas" w:eastAsia="Consolas" w:hAnsi="Consolas" w:hint="eastAsia"/>
          <w:color w:val="000000" w:themeColor="text1"/>
          <w:sz w:val="24"/>
        </w:rPr>
        <w:t xml:space="preserve"> &lt; </w:t>
      </w:r>
      <w:proofErr w:type="spellStart"/>
      <w:r>
        <w:rPr>
          <w:rFonts w:ascii="Consolas" w:eastAsia="Consolas" w:hAnsi="Consolas" w:hint="eastAsia"/>
          <w:color w:val="000000" w:themeColor="text1"/>
          <w:sz w:val="24"/>
        </w:rPr>
        <w:t>list.size</w:t>
      </w:r>
      <w:proofErr w:type="spellEnd"/>
      <w:r>
        <w:rPr>
          <w:rFonts w:ascii="Consolas" w:eastAsia="Consolas" w:hAnsi="Consolas" w:hint="eastAsia"/>
          <w:color w:val="000000" w:themeColor="text1"/>
          <w:sz w:val="24"/>
        </w:rPr>
        <w:t xml:space="preserve">(); </w:t>
      </w:r>
      <w:proofErr w:type="spellStart"/>
      <w:r>
        <w:rPr>
          <w:rFonts w:ascii="Consolas" w:eastAsia="Consolas" w:hAnsi="Consolas" w:hint="eastAsia"/>
          <w:color w:val="000000" w:themeColor="text1"/>
          <w:sz w:val="24"/>
        </w:rPr>
        <w:t>i</w:t>
      </w:r>
      <w:proofErr w:type="spellEnd"/>
      <w:r>
        <w:rPr>
          <w:rFonts w:ascii="Consolas" w:eastAsia="Consolas" w:hAnsi="Consolas" w:hint="eastAsia"/>
          <w:color w:val="000000" w:themeColor="text1"/>
          <w:sz w:val="24"/>
        </w:rPr>
        <w:t>++) {</w:t>
      </w:r>
    </w:p>
    <w:p w:rsidR="003F264E" w:rsidRDefault="00882CC2">
      <w:pPr>
        <w:spacing w:line="400" w:lineRule="exact"/>
        <w:jc w:val="left"/>
        <w:rPr>
          <w:rFonts w:ascii="Consolas" w:eastAsia="Consolas" w:hAnsi="Consolas"/>
          <w:color w:val="000000" w:themeColor="text1"/>
          <w:sz w:val="24"/>
        </w:rPr>
      </w:pPr>
      <w:r>
        <w:rPr>
          <w:rFonts w:ascii="Consolas" w:eastAsia="Consolas" w:hAnsi="Consolas" w:hint="eastAsia"/>
          <w:color w:val="000000" w:themeColor="text1"/>
          <w:sz w:val="24"/>
        </w:rPr>
        <w:lastRenderedPageBreak/>
        <w:t>//</w:t>
      </w:r>
      <w:r>
        <w:rPr>
          <w:rFonts w:ascii="Consolas" w:eastAsia="Consolas" w:hAnsi="Consolas" w:hint="eastAsia"/>
          <w:color w:val="000000" w:themeColor="text1"/>
          <w:sz w:val="24"/>
        </w:rPr>
        <w:t>根据用户</w:t>
      </w:r>
      <w:r>
        <w:rPr>
          <w:rFonts w:ascii="Consolas" w:eastAsia="Consolas" w:hAnsi="Consolas" w:hint="eastAsia"/>
          <w:color w:val="000000" w:themeColor="text1"/>
          <w:sz w:val="24"/>
        </w:rPr>
        <w:t>id</w:t>
      </w:r>
      <w:r>
        <w:rPr>
          <w:rFonts w:ascii="Consolas" w:eastAsia="Consolas" w:hAnsi="Consolas" w:hint="eastAsia"/>
          <w:color w:val="000000" w:themeColor="text1"/>
          <w:sz w:val="24"/>
        </w:rPr>
        <w:t>获取是否有请假的记录，并且这个时间在请假时间范围内</w:t>
      </w:r>
    </w:p>
    <w:p w:rsidR="003F264E" w:rsidRDefault="00882CC2">
      <w:pPr>
        <w:spacing w:line="400" w:lineRule="exact"/>
        <w:jc w:val="left"/>
        <w:rPr>
          <w:rFonts w:ascii="Consolas" w:eastAsia="Consolas" w:hAnsi="Consolas"/>
          <w:color w:val="000000" w:themeColor="text1"/>
          <w:sz w:val="24"/>
        </w:rPr>
      </w:pPr>
      <w:r>
        <w:rPr>
          <w:rFonts w:ascii="Consolas" w:eastAsia="Consolas" w:hAnsi="Consolas" w:hint="eastAsia"/>
          <w:color w:val="000000" w:themeColor="text1"/>
          <w:sz w:val="24"/>
        </w:rPr>
        <w:tab/>
      </w:r>
      <w:r>
        <w:rPr>
          <w:rFonts w:ascii="Consolas" w:eastAsia="Consolas" w:hAnsi="Consolas" w:hint="eastAsia"/>
          <w:color w:val="000000" w:themeColor="text1"/>
          <w:sz w:val="24"/>
        </w:rPr>
        <w:tab/>
      </w:r>
      <w:r>
        <w:rPr>
          <w:rFonts w:ascii="Consolas" w:eastAsia="Consolas" w:hAnsi="Consolas" w:hint="eastAsia"/>
          <w:color w:val="000000" w:themeColor="text1"/>
          <w:sz w:val="24"/>
        </w:rPr>
        <w:tab/>
      </w:r>
      <w:proofErr w:type="spellStart"/>
      <w:r>
        <w:rPr>
          <w:rFonts w:ascii="Consolas" w:eastAsia="Consolas" w:hAnsi="Consolas" w:hint="eastAsia"/>
          <w:color w:val="000000" w:themeColor="text1"/>
          <w:sz w:val="24"/>
        </w:rPr>
        <w:t>UserLeave</w:t>
      </w:r>
      <w:proofErr w:type="spellEnd"/>
      <w:r>
        <w:rPr>
          <w:rFonts w:ascii="Consolas" w:eastAsia="Consolas" w:hAnsi="Consolas" w:hint="eastAsia"/>
          <w:color w:val="000000" w:themeColor="text1"/>
          <w:sz w:val="24"/>
        </w:rPr>
        <w:t xml:space="preserve"> </w:t>
      </w:r>
      <w:proofErr w:type="spellStart"/>
      <w:r>
        <w:rPr>
          <w:rFonts w:ascii="Consolas" w:eastAsia="Consolas" w:hAnsi="Consolas" w:hint="eastAsia"/>
          <w:color w:val="000000" w:themeColor="text1"/>
          <w:sz w:val="24"/>
        </w:rPr>
        <w:t>userLeave</w:t>
      </w:r>
      <w:proofErr w:type="spellEnd"/>
      <w:r>
        <w:rPr>
          <w:rFonts w:ascii="Consolas" w:eastAsia="Consolas" w:hAnsi="Consolas" w:hint="eastAsia"/>
          <w:color w:val="000000" w:themeColor="text1"/>
          <w:sz w:val="24"/>
        </w:rPr>
        <w:t xml:space="preserve"> = </w:t>
      </w:r>
      <w:proofErr w:type="spellStart"/>
      <w:r>
        <w:rPr>
          <w:rFonts w:ascii="Consolas" w:eastAsia="Consolas" w:hAnsi="Consolas" w:hint="eastAsia"/>
          <w:color w:val="000000" w:themeColor="text1"/>
          <w:sz w:val="24"/>
        </w:rPr>
        <w:t>leaveService.findLeave</w:t>
      </w:r>
      <w:proofErr w:type="spellEnd"/>
      <w:r>
        <w:rPr>
          <w:rFonts w:ascii="Consolas" w:eastAsia="Consolas" w:hAnsi="Consolas" w:hint="eastAsia"/>
          <w:color w:val="000000" w:themeColor="text1"/>
          <w:sz w:val="24"/>
        </w:rPr>
        <w:t>(</w:t>
      </w:r>
      <w:proofErr w:type="spellStart"/>
      <w:r>
        <w:rPr>
          <w:rFonts w:ascii="Consolas" w:eastAsia="Consolas" w:hAnsi="Consolas" w:hint="eastAsia"/>
          <w:color w:val="000000" w:themeColor="text1"/>
          <w:sz w:val="24"/>
        </w:rPr>
        <w:t>getDayStartTime</w:t>
      </w:r>
      <w:proofErr w:type="spellEnd"/>
      <w:r>
        <w:rPr>
          <w:rFonts w:ascii="Consolas" w:eastAsia="Consolas" w:hAnsi="Consolas" w:hint="eastAsia"/>
          <w:color w:val="000000" w:themeColor="text1"/>
          <w:sz w:val="24"/>
        </w:rPr>
        <w:t xml:space="preserve">(), </w:t>
      </w:r>
      <w:proofErr w:type="spellStart"/>
      <w:r>
        <w:rPr>
          <w:rFonts w:ascii="Consolas" w:eastAsia="Consolas" w:hAnsi="Consolas" w:hint="eastAsia"/>
          <w:color w:val="000000" w:themeColor="text1"/>
          <w:sz w:val="24"/>
        </w:rPr>
        <w:t>getDayEndTime</w:t>
      </w:r>
      <w:proofErr w:type="spellEnd"/>
      <w:r>
        <w:rPr>
          <w:rFonts w:ascii="Consolas" w:eastAsia="Consolas" w:hAnsi="Consolas" w:hint="eastAsia"/>
          <w:color w:val="000000" w:themeColor="text1"/>
          <w:sz w:val="24"/>
        </w:rPr>
        <w:t xml:space="preserve">(), </w:t>
      </w:r>
      <w:proofErr w:type="spellStart"/>
      <w:r>
        <w:rPr>
          <w:rFonts w:ascii="Consolas" w:eastAsia="Consolas" w:hAnsi="Consolas" w:hint="eastAsia"/>
          <w:color w:val="000000" w:themeColor="text1"/>
          <w:sz w:val="24"/>
        </w:rPr>
        <w:t>list.get</w:t>
      </w:r>
      <w:proofErr w:type="spellEnd"/>
      <w:r>
        <w:rPr>
          <w:rFonts w:ascii="Consolas" w:eastAsia="Consolas" w:hAnsi="Consolas" w:hint="eastAsia"/>
          <w:color w:val="000000" w:themeColor="text1"/>
          <w:sz w:val="24"/>
        </w:rPr>
        <w:t>(</w:t>
      </w:r>
      <w:proofErr w:type="spellStart"/>
      <w:r>
        <w:rPr>
          <w:rFonts w:ascii="Consolas" w:eastAsia="Consolas" w:hAnsi="Consolas" w:hint="eastAsia"/>
          <w:color w:val="000000" w:themeColor="text1"/>
          <w:sz w:val="24"/>
        </w:rPr>
        <w:t>i</w:t>
      </w:r>
      <w:proofErr w:type="spellEnd"/>
      <w:r>
        <w:rPr>
          <w:rFonts w:ascii="Consolas" w:eastAsia="Consolas" w:hAnsi="Consolas" w:hint="eastAsia"/>
          <w:color w:val="000000" w:themeColor="text1"/>
          <w:sz w:val="24"/>
        </w:rPr>
        <w:t>).</w:t>
      </w:r>
      <w:proofErr w:type="spellStart"/>
      <w:r>
        <w:rPr>
          <w:rFonts w:ascii="Consolas" w:eastAsia="Consolas" w:hAnsi="Consolas" w:hint="eastAsia"/>
          <w:color w:val="000000" w:themeColor="text1"/>
          <w:sz w:val="24"/>
        </w:rPr>
        <w:t>getUserId</w:t>
      </w:r>
      <w:proofErr w:type="spellEnd"/>
      <w:r>
        <w:rPr>
          <w:rFonts w:ascii="Consolas" w:eastAsia="Consolas" w:hAnsi="Consolas" w:hint="eastAsia"/>
          <w:color w:val="000000" w:themeColor="text1"/>
          <w:sz w:val="24"/>
        </w:rPr>
        <w:t>());</w:t>
      </w:r>
    </w:p>
    <w:p w:rsidR="003F264E" w:rsidRDefault="00882CC2">
      <w:pPr>
        <w:spacing w:line="400" w:lineRule="exact"/>
        <w:jc w:val="left"/>
        <w:rPr>
          <w:rFonts w:ascii="Consolas" w:eastAsia="Consolas" w:hAnsi="Consolas"/>
          <w:color w:val="000000" w:themeColor="text1"/>
          <w:sz w:val="24"/>
        </w:rPr>
      </w:pPr>
      <w:r>
        <w:rPr>
          <w:rFonts w:ascii="Consolas" w:eastAsia="Consolas" w:hAnsi="Consolas" w:hint="eastAsia"/>
          <w:color w:val="000000" w:themeColor="text1"/>
          <w:sz w:val="24"/>
        </w:rPr>
        <w:tab/>
      </w:r>
      <w:r>
        <w:rPr>
          <w:rFonts w:ascii="Consolas" w:eastAsia="Consolas" w:hAnsi="Consolas" w:hint="eastAsia"/>
          <w:color w:val="000000" w:themeColor="text1"/>
          <w:sz w:val="24"/>
        </w:rPr>
        <w:tab/>
      </w:r>
      <w:r>
        <w:rPr>
          <w:rFonts w:ascii="Consolas" w:eastAsia="Consolas" w:hAnsi="Consolas" w:hint="eastAsia"/>
          <w:color w:val="000000" w:themeColor="text1"/>
          <w:sz w:val="24"/>
        </w:rPr>
        <w:tab/>
      </w:r>
      <w:r>
        <w:rPr>
          <w:rFonts w:ascii="Consolas" w:eastAsia="Consolas" w:hAnsi="Consolas" w:hint="eastAsia"/>
          <w:color w:val="000000" w:themeColor="text1"/>
          <w:sz w:val="24"/>
        </w:rPr>
        <w:tab/>
        <w:t>if(</w:t>
      </w:r>
      <w:proofErr w:type="spellStart"/>
      <w:r>
        <w:rPr>
          <w:rFonts w:ascii="Consolas" w:eastAsia="Consolas" w:hAnsi="Consolas" w:hint="eastAsia"/>
          <w:color w:val="000000" w:themeColor="text1"/>
          <w:sz w:val="24"/>
        </w:rPr>
        <w:t>userLeave</w:t>
      </w:r>
      <w:proofErr w:type="spellEnd"/>
      <w:r>
        <w:rPr>
          <w:rFonts w:ascii="Consolas" w:eastAsia="Consolas" w:hAnsi="Consolas" w:hint="eastAsia"/>
          <w:color w:val="000000" w:themeColor="text1"/>
          <w:sz w:val="24"/>
        </w:rPr>
        <w:t xml:space="preserve"> != null) {</w:t>
      </w:r>
      <w:r>
        <w:rPr>
          <w:rFonts w:ascii="Consolas" w:eastAsia="Consolas" w:hAnsi="Consolas" w:hint="eastAsia"/>
          <w:color w:val="000000" w:themeColor="text1"/>
          <w:sz w:val="24"/>
        </w:rPr>
        <w:tab/>
      </w:r>
      <w:r>
        <w:rPr>
          <w:rFonts w:ascii="Consolas" w:eastAsia="Consolas" w:hAnsi="Consolas" w:hint="eastAsia"/>
          <w:color w:val="000000" w:themeColor="text1"/>
          <w:sz w:val="24"/>
        </w:rPr>
        <w:tab/>
      </w:r>
      <w:proofErr w:type="spellStart"/>
      <w:r>
        <w:rPr>
          <w:rFonts w:ascii="Consolas" w:eastAsia="Consolas" w:hAnsi="Consolas" w:hint="eastAsia"/>
          <w:color w:val="000000" w:themeColor="text1"/>
          <w:sz w:val="24"/>
        </w:rPr>
        <w:t>attendanceService.updateAmtatus</w:t>
      </w:r>
      <w:proofErr w:type="spellEnd"/>
      <w:r>
        <w:rPr>
          <w:rFonts w:ascii="Consolas" w:eastAsia="Consolas" w:hAnsi="Consolas" w:hint="eastAsia"/>
          <w:color w:val="000000" w:themeColor="text1"/>
          <w:sz w:val="24"/>
        </w:rPr>
        <w:t>(</w:t>
      </w:r>
      <w:proofErr w:type="spellStart"/>
      <w:r>
        <w:rPr>
          <w:rFonts w:ascii="Consolas" w:eastAsia="Consolas" w:hAnsi="Consolas" w:hint="eastAsia"/>
          <w:color w:val="000000" w:themeColor="text1"/>
          <w:sz w:val="24"/>
        </w:rPr>
        <w:t>list.get</w:t>
      </w:r>
      <w:proofErr w:type="spellEnd"/>
      <w:r>
        <w:rPr>
          <w:rFonts w:ascii="Consolas" w:eastAsia="Consolas" w:hAnsi="Consolas" w:hint="eastAsia"/>
          <w:color w:val="000000" w:themeColor="text1"/>
          <w:sz w:val="24"/>
        </w:rPr>
        <w:t>(</w:t>
      </w:r>
      <w:proofErr w:type="spellStart"/>
      <w:r>
        <w:rPr>
          <w:rFonts w:ascii="Consolas" w:eastAsia="Consolas" w:hAnsi="Consolas" w:hint="eastAsia"/>
          <w:color w:val="000000" w:themeColor="text1"/>
          <w:sz w:val="24"/>
        </w:rPr>
        <w:t>i</w:t>
      </w:r>
      <w:proofErr w:type="spellEnd"/>
      <w:r>
        <w:rPr>
          <w:rFonts w:ascii="Consolas" w:eastAsia="Consolas" w:hAnsi="Consolas" w:hint="eastAsia"/>
          <w:color w:val="000000" w:themeColor="text1"/>
          <w:sz w:val="24"/>
        </w:rPr>
        <w:t>).</w:t>
      </w:r>
      <w:proofErr w:type="spellStart"/>
      <w:r>
        <w:rPr>
          <w:rFonts w:ascii="Consolas" w:eastAsia="Consolas" w:hAnsi="Consolas" w:hint="eastAsia"/>
          <w:color w:val="000000" w:themeColor="text1"/>
          <w:sz w:val="24"/>
        </w:rPr>
        <w:t>getId</w:t>
      </w:r>
      <w:proofErr w:type="spellEnd"/>
      <w:r>
        <w:rPr>
          <w:rFonts w:ascii="Consolas" w:eastAsia="Consolas" w:hAnsi="Consolas" w:hint="eastAsia"/>
          <w:color w:val="000000" w:themeColor="text1"/>
          <w:sz w:val="24"/>
        </w:rPr>
        <w:t>());</w:t>
      </w:r>
    </w:p>
    <w:p w:rsidR="003F264E" w:rsidRDefault="00882CC2">
      <w:pPr>
        <w:spacing w:line="400" w:lineRule="exact"/>
        <w:jc w:val="left"/>
        <w:rPr>
          <w:rFonts w:ascii="Consolas" w:eastAsia="Consolas" w:hAnsi="Consolas"/>
          <w:color w:val="000000" w:themeColor="text1"/>
          <w:sz w:val="24"/>
        </w:rPr>
      </w:pPr>
      <w:r>
        <w:rPr>
          <w:rFonts w:ascii="Consolas" w:eastAsia="Consolas" w:hAnsi="Consolas" w:hint="eastAsia"/>
          <w:color w:val="000000" w:themeColor="text1"/>
          <w:sz w:val="24"/>
        </w:rPr>
        <w:tab/>
      </w:r>
      <w:r>
        <w:rPr>
          <w:rFonts w:ascii="Consolas" w:eastAsia="Consolas" w:hAnsi="Consolas" w:hint="eastAsia"/>
          <w:color w:val="000000" w:themeColor="text1"/>
          <w:sz w:val="24"/>
        </w:rPr>
        <w:tab/>
      </w:r>
      <w:r>
        <w:rPr>
          <w:rFonts w:ascii="Consolas" w:eastAsia="Consolas" w:hAnsi="Consolas" w:hint="eastAsia"/>
          <w:color w:val="000000" w:themeColor="text1"/>
          <w:sz w:val="24"/>
        </w:rPr>
        <w:tab/>
      </w:r>
      <w:r>
        <w:rPr>
          <w:rFonts w:ascii="Consolas" w:eastAsia="Consolas" w:hAnsi="Consolas" w:hint="eastAsia"/>
          <w:color w:val="000000" w:themeColor="text1"/>
          <w:sz w:val="24"/>
        </w:rPr>
        <w:tab/>
        <w:t>}</w:t>
      </w:r>
    </w:p>
    <w:p w:rsidR="003F264E" w:rsidRDefault="00882CC2">
      <w:pPr>
        <w:spacing w:line="400" w:lineRule="exact"/>
        <w:jc w:val="left"/>
        <w:rPr>
          <w:rFonts w:ascii="Consolas" w:eastAsia="Consolas" w:hAnsi="Consolas"/>
          <w:color w:val="000000" w:themeColor="text1"/>
          <w:sz w:val="24"/>
        </w:rPr>
      </w:pPr>
      <w:r>
        <w:rPr>
          <w:rFonts w:ascii="Consolas" w:eastAsia="Consolas" w:hAnsi="Consolas" w:hint="eastAsia"/>
          <w:color w:val="000000" w:themeColor="text1"/>
          <w:sz w:val="24"/>
        </w:rPr>
        <w:tab/>
      </w:r>
      <w:r>
        <w:rPr>
          <w:rFonts w:ascii="Consolas" w:eastAsia="Consolas" w:hAnsi="Consolas" w:hint="eastAsia"/>
          <w:color w:val="000000" w:themeColor="text1"/>
          <w:sz w:val="24"/>
        </w:rPr>
        <w:tab/>
      </w:r>
      <w:r>
        <w:rPr>
          <w:rFonts w:ascii="Consolas" w:eastAsia="Consolas" w:hAnsi="Consolas" w:hint="eastAsia"/>
          <w:color w:val="000000" w:themeColor="text1"/>
          <w:sz w:val="24"/>
        </w:rPr>
        <w:tab/>
        <w:t>}</w:t>
      </w:r>
    </w:p>
    <w:p w:rsidR="003F264E" w:rsidRDefault="00882CC2">
      <w:pPr>
        <w:spacing w:line="400" w:lineRule="exact"/>
        <w:jc w:val="left"/>
        <w:rPr>
          <w:rFonts w:ascii="Consolas" w:eastAsia="Consolas" w:hAnsi="Consolas"/>
          <w:color w:val="000000" w:themeColor="text1"/>
          <w:sz w:val="24"/>
        </w:rPr>
      </w:pPr>
      <w:r>
        <w:rPr>
          <w:rFonts w:ascii="Consolas" w:eastAsia="Consolas" w:hAnsi="Consolas" w:hint="eastAsia"/>
          <w:color w:val="000000" w:themeColor="text1"/>
          <w:sz w:val="24"/>
        </w:rPr>
        <w:tab/>
      </w:r>
      <w:r>
        <w:rPr>
          <w:rFonts w:ascii="Consolas" w:eastAsia="Consolas" w:hAnsi="Consolas" w:hint="eastAsia"/>
          <w:color w:val="000000" w:themeColor="text1"/>
          <w:sz w:val="24"/>
        </w:rPr>
        <w:tab/>
        <w:t>}else {</w:t>
      </w:r>
    </w:p>
    <w:p w:rsidR="003F264E" w:rsidRDefault="00882CC2">
      <w:pPr>
        <w:spacing w:line="400" w:lineRule="exact"/>
        <w:rPr>
          <w:color w:val="000000" w:themeColor="text1"/>
          <w:sz w:val="24"/>
        </w:rPr>
      </w:pPr>
      <w:r>
        <w:rPr>
          <w:rFonts w:ascii="Consolas" w:eastAsia="Consolas" w:hAnsi="Consolas" w:hint="eastAsia"/>
          <w:color w:val="000000" w:themeColor="text1"/>
          <w:sz w:val="24"/>
        </w:rPr>
        <w:tab/>
      </w:r>
      <w:r>
        <w:rPr>
          <w:rFonts w:ascii="Consolas" w:eastAsia="Consolas" w:hAnsi="Consolas" w:hint="eastAsia"/>
          <w:color w:val="000000" w:themeColor="text1"/>
          <w:sz w:val="24"/>
        </w:rPr>
        <w:tab/>
        <w:t>}</w:t>
      </w:r>
    </w:p>
    <w:p w:rsidR="003F264E" w:rsidRDefault="00882CC2">
      <w:pPr>
        <w:pStyle w:val="2"/>
        <w:numPr>
          <w:ilvl w:val="1"/>
          <w:numId w:val="0"/>
        </w:numPr>
        <w:spacing w:line="400" w:lineRule="atLeast"/>
        <w:ind w:firstLineChars="100" w:firstLine="281"/>
        <w:rPr>
          <w:sz w:val="28"/>
          <w:szCs w:val="28"/>
        </w:rPr>
      </w:pPr>
      <w:r>
        <w:rPr>
          <w:rFonts w:hint="eastAsia"/>
          <w:sz w:val="28"/>
          <w:szCs w:val="28"/>
        </w:rPr>
        <w:t>4.8</w:t>
      </w:r>
      <w:r>
        <w:rPr>
          <w:rFonts w:hint="eastAsia"/>
          <w:sz w:val="28"/>
          <w:szCs w:val="28"/>
        </w:rPr>
        <w:t>数据库详细设计</w:t>
      </w:r>
    </w:p>
    <w:p w:rsidR="003F264E" w:rsidRDefault="00882CC2">
      <w:pPr>
        <w:pStyle w:val="3"/>
        <w:numPr>
          <w:ilvl w:val="2"/>
          <w:numId w:val="0"/>
        </w:numPr>
        <w:spacing w:line="400" w:lineRule="exact"/>
        <w:ind w:firstLineChars="200" w:firstLine="482"/>
        <w:rPr>
          <w:sz w:val="24"/>
        </w:rPr>
      </w:pPr>
      <w:r>
        <w:rPr>
          <w:rFonts w:hint="eastAsia"/>
          <w:sz w:val="24"/>
        </w:rPr>
        <w:t>4.8.1</w:t>
      </w:r>
      <w:r>
        <w:rPr>
          <w:rFonts w:hint="eastAsia"/>
          <w:sz w:val="24"/>
        </w:rPr>
        <w:t>用户类表</w:t>
      </w:r>
    </w:p>
    <w:p w:rsidR="003F264E" w:rsidRDefault="00882CC2">
      <w:pPr>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表</w:t>
      </w:r>
      <w:r>
        <w:rPr>
          <w:rFonts w:asciiTheme="minorEastAsia" w:eastAsiaTheme="minorEastAsia" w:hAnsiTheme="minorEastAsia" w:cstheme="minorEastAsia" w:hint="eastAsia"/>
          <w:szCs w:val="21"/>
        </w:rPr>
        <w:t>4.1</w:t>
      </w:r>
      <w:r>
        <w:rPr>
          <w:rFonts w:asciiTheme="minorEastAsia" w:eastAsiaTheme="minorEastAsia" w:hAnsiTheme="minorEastAsia" w:cstheme="minorEastAsia" w:hint="eastAsia"/>
          <w:szCs w:val="21"/>
        </w:rPr>
        <w:t>用户信息表</w:t>
      </w:r>
    </w:p>
    <w:tbl>
      <w:tblPr>
        <w:tblStyle w:val="a3"/>
        <w:tblW w:w="8522" w:type="dxa"/>
        <w:tblLayout w:type="fixed"/>
        <w:tblLook w:val="04A0"/>
      </w:tblPr>
      <w:tblGrid>
        <w:gridCol w:w="2130"/>
        <w:gridCol w:w="2130"/>
        <w:gridCol w:w="2131"/>
        <w:gridCol w:w="2131"/>
      </w:tblGrid>
      <w:tr w:rsidR="003F264E">
        <w:tc>
          <w:tcPr>
            <w:tcW w:w="213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字段名</w:t>
            </w:r>
          </w:p>
        </w:tc>
        <w:tc>
          <w:tcPr>
            <w:tcW w:w="213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数据类型</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是否为空</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字段解释</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Id</w:t>
            </w:r>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唯一标识符</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Portrait</w:t>
            </w:r>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Varchar</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头像</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Introduce</w:t>
            </w:r>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Varchar</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个人介绍</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Sex</w:t>
            </w:r>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Tinyint</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性别：</w:t>
            </w:r>
            <w:r>
              <w:rPr>
                <w:rFonts w:asciiTheme="minorEastAsia" w:eastAsiaTheme="minorEastAsia" w:hAnsiTheme="minorEastAsia" w:cstheme="minorEastAsia" w:hint="eastAsia"/>
                <w:sz w:val="18"/>
                <w:szCs w:val="18"/>
              </w:rPr>
              <w:t>0</w:t>
            </w:r>
            <w:r>
              <w:rPr>
                <w:rFonts w:asciiTheme="minorEastAsia" w:eastAsiaTheme="minorEastAsia" w:hAnsiTheme="minorEastAsia" w:cstheme="minorEastAsia" w:hint="eastAsia"/>
                <w:sz w:val="18"/>
                <w:szCs w:val="18"/>
              </w:rPr>
              <w:t>女，</w:t>
            </w:r>
            <w:r>
              <w:rPr>
                <w:rFonts w:asciiTheme="minorEastAsia" w:eastAsiaTheme="minorEastAsia" w:hAnsiTheme="minorEastAsia" w:cstheme="minorEastAsia" w:hint="eastAsia"/>
                <w:sz w:val="18"/>
                <w:szCs w:val="18"/>
              </w:rPr>
              <w:t>1</w:t>
            </w:r>
            <w:r>
              <w:rPr>
                <w:rFonts w:asciiTheme="minorEastAsia" w:eastAsiaTheme="minorEastAsia" w:hAnsiTheme="minorEastAsia" w:cstheme="minorEastAsia" w:hint="eastAsia"/>
                <w:sz w:val="18"/>
                <w:szCs w:val="18"/>
              </w:rPr>
              <w:t>男</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Register_time</w:t>
            </w:r>
            <w:proofErr w:type="spellEnd"/>
          </w:p>
        </w:tc>
        <w:tc>
          <w:tcPr>
            <w:tcW w:w="213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Date</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注册时间</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Email</w:t>
            </w:r>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Varchar</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邮箱</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Phone</w:t>
            </w:r>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Varchar</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电话</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Real_name</w:t>
            </w:r>
            <w:proofErr w:type="spellEnd"/>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Varchar</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真实姓名</w:t>
            </w:r>
          </w:p>
        </w:tc>
      </w:tr>
    </w:tbl>
    <w:p w:rsidR="003F264E" w:rsidRDefault="00882CC2">
      <w:pPr>
        <w:jc w:val="center"/>
      </w:pPr>
      <w:r>
        <w:rPr>
          <w:rFonts w:hint="eastAsia"/>
        </w:rPr>
        <w:t>表</w:t>
      </w:r>
      <w:r>
        <w:rPr>
          <w:rFonts w:hint="eastAsia"/>
        </w:rPr>
        <w:t>4.2</w:t>
      </w:r>
      <w:r>
        <w:rPr>
          <w:rFonts w:hint="eastAsia"/>
        </w:rPr>
        <w:t>用户表示表</w:t>
      </w:r>
    </w:p>
    <w:tbl>
      <w:tblPr>
        <w:tblStyle w:val="a3"/>
        <w:tblW w:w="8522" w:type="dxa"/>
        <w:tblLayout w:type="fixed"/>
        <w:tblLook w:val="04A0"/>
      </w:tblPr>
      <w:tblGrid>
        <w:gridCol w:w="2130"/>
        <w:gridCol w:w="2130"/>
        <w:gridCol w:w="2131"/>
        <w:gridCol w:w="2131"/>
      </w:tblGrid>
      <w:tr w:rsidR="003F264E">
        <w:trPr>
          <w:trHeight w:val="317"/>
        </w:trPr>
        <w:tc>
          <w:tcPr>
            <w:tcW w:w="213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Id</w:t>
            </w:r>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唯一标识</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Account</w:t>
            </w:r>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Varchar</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账号</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Password</w:t>
            </w:r>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Varchar</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密码</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Salt</w:t>
            </w:r>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Varhcar</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盐</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isLock</w:t>
            </w:r>
            <w:proofErr w:type="spellEnd"/>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Tinyint</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锁定</w:t>
            </w:r>
            <w:r>
              <w:rPr>
                <w:rFonts w:asciiTheme="minorEastAsia" w:eastAsiaTheme="minorEastAsia" w:hAnsiTheme="minorEastAsia" w:cstheme="minorEastAsia" w:hint="eastAsia"/>
                <w:sz w:val="18"/>
                <w:szCs w:val="18"/>
              </w:rPr>
              <w:t>0</w:t>
            </w:r>
            <w:r>
              <w:rPr>
                <w:rFonts w:asciiTheme="minorEastAsia" w:eastAsiaTheme="minorEastAsia" w:hAnsiTheme="minorEastAsia" w:cstheme="minorEastAsia" w:hint="eastAsia"/>
                <w:sz w:val="18"/>
                <w:szCs w:val="18"/>
              </w:rPr>
              <w:t>：未，</w:t>
            </w:r>
            <w:r>
              <w:rPr>
                <w:rFonts w:asciiTheme="minorEastAsia" w:eastAsiaTheme="minorEastAsia" w:hAnsiTheme="minorEastAsia" w:cstheme="minorEastAsia" w:hint="eastAsia"/>
                <w:sz w:val="18"/>
                <w:szCs w:val="18"/>
              </w:rPr>
              <w:t>1</w:t>
            </w:r>
            <w:r>
              <w:rPr>
                <w:rFonts w:asciiTheme="minorEastAsia" w:eastAsiaTheme="minorEastAsia" w:hAnsiTheme="minorEastAsia" w:cstheme="minorEastAsia" w:hint="eastAsia"/>
                <w:sz w:val="18"/>
                <w:szCs w:val="18"/>
              </w:rPr>
              <w:t>：锁定</w:t>
            </w:r>
          </w:p>
        </w:tc>
      </w:tr>
    </w:tbl>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表</w:t>
      </w:r>
      <w:r>
        <w:rPr>
          <w:rFonts w:asciiTheme="minorEastAsia" w:eastAsiaTheme="minorEastAsia" w:hAnsiTheme="minorEastAsia" w:cstheme="minorEastAsia" w:hint="eastAsia"/>
        </w:rPr>
        <w:t>4.3</w:t>
      </w:r>
      <w:r>
        <w:rPr>
          <w:rFonts w:asciiTheme="minorEastAsia" w:eastAsiaTheme="minorEastAsia" w:hAnsiTheme="minorEastAsia" w:cstheme="minorEastAsia" w:hint="eastAsia"/>
        </w:rPr>
        <w:t>用户角色表</w:t>
      </w:r>
    </w:p>
    <w:tbl>
      <w:tblPr>
        <w:tblStyle w:val="a3"/>
        <w:tblW w:w="8522" w:type="dxa"/>
        <w:tblLayout w:type="fixed"/>
        <w:tblLook w:val="04A0"/>
      </w:tblPr>
      <w:tblGrid>
        <w:gridCol w:w="2130"/>
        <w:gridCol w:w="2130"/>
        <w:gridCol w:w="2131"/>
        <w:gridCol w:w="2131"/>
      </w:tblGrid>
      <w:tr w:rsidR="003F264E">
        <w:tc>
          <w:tcPr>
            <w:tcW w:w="213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Id</w:t>
            </w:r>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唯一标识</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roleId</w:t>
            </w:r>
            <w:proofErr w:type="spellEnd"/>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角色</w:t>
            </w:r>
            <w:r>
              <w:rPr>
                <w:rFonts w:asciiTheme="minorEastAsia" w:eastAsiaTheme="minorEastAsia" w:hAnsiTheme="minorEastAsia" w:cstheme="minorEastAsia" w:hint="eastAsia"/>
                <w:sz w:val="18"/>
                <w:szCs w:val="18"/>
              </w:rPr>
              <w:t>id</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userId</w:t>
            </w:r>
            <w:proofErr w:type="spellEnd"/>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r>
              <w:rPr>
                <w:rFonts w:asciiTheme="minorEastAsia" w:eastAsiaTheme="minorEastAsia" w:hAnsiTheme="minorEastAsia" w:cstheme="minorEastAsia" w:hint="eastAsia"/>
                <w:sz w:val="18"/>
                <w:szCs w:val="18"/>
              </w:rPr>
              <w:t>id</w:t>
            </w:r>
          </w:p>
        </w:tc>
      </w:tr>
    </w:tbl>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表</w:t>
      </w:r>
      <w:r>
        <w:rPr>
          <w:rFonts w:asciiTheme="minorEastAsia" w:eastAsiaTheme="minorEastAsia" w:hAnsiTheme="minorEastAsia" w:cstheme="minorEastAsia" w:hint="eastAsia"/>
        </w:rPr>
        <w:t>4.4</w:t>
      </w:r>
      <w:r>
        <w:rPr>
          <w:rFonts w:asciiTheme="minorEastAsia" w:eastAsiaTheme="minorEastAsia" w:hAnsiTheme="minorEastAsia" w:cstheme="minorEastAsia" w:hint="eastAsia"/>
        </w:rPr>
        <w:t>用户部门表</w:t>
      </w:r>
    </w:p>
    <w:tbl>
      <w:tblPr>
        <w:tblStyle w:val="a3"/>
        <w:tblW w:w="7680" w:type="dxa"/>
        <w:tblLayout w:type="fixed"/>
        <w:tblLook w:val="04A0"/>
      </w:tblPr>
      <w:tblGrid>
        <w:gridCol w:w="1920"/>
        <w:gridCol w:w="1919"/>
        <w:gridCol w:w="1921"/>
        <w:gridCol w:w="1920"/>
      </w:tblGrid>
      <w:tr w:rsidR="003F264E">
        <w:trPr>
          <w:trHeight w:val="326"/>
        </w:trPr>
        <w:tc>
          <w:tcPr>
            <w:tcW w:w="192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Id</w:t>
            </w:r>
          </w:p>
        </w:tc>
        <w:tc>
          <w:tcPr>
            <w:tcW w:w="1919"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192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192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唯一标识</w:t>
            </w:r>
          </w:p>
        </w:tc>
      </w:tr>
      <w:tr w:rsidR="003F264E">
        <w:trPr>
          <w:trHeight w:val="326"/>
        </w:trPr>
        <w:tc>
          <w:tcPr>
            <w:tcW w:w="192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userId</w:t>
            </w:r>
            <w:proofErr w:type="spellEnd"/>
          </w:p>
        </w:tc>
        <w:tc>
          <w:tcPr>
            <w:tcW w:w="1919"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192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192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r>
              <w:rPr>
                <w:rFonts w:asciiTheme="minorEastAsia" w:eastAsiaTheme="minorEastAsia" w:hAnsiTheme="minorEastAsia" w:cstheme="minorEastAsia" w:hint="eastAsia"/>
                <w:sz w:val="18"/>
                <w:szCs w:val="18"/>
              </w:rPr>
              <w:t>id</w:t>
            </w:r>
          </w:p>
        </w:tc>
      </w:tr>
      <w:tr w:rsidR="003F264E">
        <w:trPr>
          <w:trHeight w:val="337"/>
        </w:trPr>
        <w:tc>
          <w:tcPr>
            <w:tcW w:w="192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deptId</w:t>
            </w:r>
            <w:proofErr w:type="spellEnd"/>
          </w:p>
        </w:tc>
        <w:tc>
          <w:tcPr>
            <w:tcW w:w="1919"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192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192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部门</w:t>
            </w:r>
            <w:r>
              <w:rPr>
                <w:rFonts w:asciiTheme="minorEastAsia" w:eastAsiaTheme="minorEastAsia" w:hAnsiTheme="minorEastAsia" w:cstheme="minorEastAsia" w:hint="eastAsia"/>
                <w:sz w:val="18"/>
                <w:szCs w:val="18"/>
              </w:rPr>
              <w:t>id</w:t>
            </w:r>
          </w:p>
        </w:tc>
      </w:tr>
    </w:tbl>
    <w:p w:rsidR="003F264E" w:rsidRDefault="00882CC2">
      <w:pPr>
        <w:pStyle w:val="3"/>
        <w:numPr>
          <w:ilvl w:val="2"/>
          <w:numId w:val="0"/>
        </w:numPr>
        <w:spacing w:line="400" w:lineRule="exact"/>
        <w:ind w:firstLineChars="200" w:firstLine="482"/>
        <w:rPr>
          <w:sz w:val="24"/>
        </w:rPr>
      </w:pPr>
      <w:r>
        <w:rPr>
          <w:rFonts w:hint="eastAsia"/>
          <w:sz w:val="24"/>
        </w:rPr>
        <w:t>4.8.2</w:t>
      </w:r>
      <w:r>
        <w:rPr>
          <w:rFonts w:hint="eastAsia"/>
          <w:sz w:val="24"/>
        </w:rPr>
        <w:t>考勤表</w:t>
      </w:r>
    </w:p>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表</w:t>
      </w:r>
      <w:r>
        <w:rPr>
          <w:rFonts w:asciiTheme="minorEastAsia" w:eastAsiaTheme="minorEastAsia" w:hAnsiTheme="minorEastAsia" w:cstheme="minorEastAsia" w:hint="eastAsia"/>
        </w:rPr>
        <w:t>4.5</w:t>
      </w:r>
      <w:r>
        <w:rPr>
          <w:rFonts w:asciiTheme="minorEastAsia" w:eastAsiaTheme="minorEastAsia" w:hAnsiTheme="minorEastAsia" w:cstheme="minorEastAsia" w:hint="eastAsia"/>
        </w:rPr>
        <w:t>考勤表</w:t>
      </w:r>
    </w:p>
    <w:tbl>
      <w:tblPr>
        <w:tblStyle w:val="a3"/>
        <w:tblW w:w="6840" w:type="dxa"/>
        <w:tblLayout w:type="fixed"/>
        <w:tblLook w:val="04A0"/>
      </w:tblPr>
      <w:tblGrid>
        <w:gridCol w:w="1709"/>
        <w:gridCol w:w="1710"/>
        <w:gridCol w:w="1710"/>
        <w:gridCol w:w="1711"/>
      </w:tblGrid>
      <w:tr w:rsidR="003F264E">
        <w:trPr>
          <w:trHeight w:val="297"/>
        </w:trPr>
        <w:tc>
          <w:tcPr>
            <w:tcW w:w="1709"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字段名称</w:t>
            </w:r>
          </w:p>
        </w:tc>
        <w:tc>
          <w:tcPr>
            <w:tcW w:w="171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字段类型</w:t>
            </w:r>
          </w:p>
        </w:tc>
        <w:tc>
          <w:tcPr>
            <w:tcW w:w="171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允许为空</w:t>
            </w:r>
          </w:p>
        </w:tc>
        <w:tc>
          <w:tcPr>
            <w:tcW w:w="171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字段解释</w:t>
            </w:r>
          </w:p>
        </w:tc>
      </w:tr>
      <w:tr w:rsidR="003F264E">
        <w:trPr>
          <w:trHeight w:val="297"/>
        </w:trPr>
        <w:tc>
          <w:tcPr>
            <w:tcW w:w="1709"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lastRenderedPageBreak/>
              <w:t>Id</w:t>
            </w:r>
          </w:p>
        </w:tc>
        <w:tc>
          <w:tcPr>
            <w:tcW w:w="171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171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171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唯一标识</w:t>
            </w:r>
          </w:p>
        </w:tc>
      </w:tr>
      <w:tr w:rsidR="003F264E">
        <w:trPr>
          <w:trHeight w:val="297"/>
        </w:trPr>
        <w:tc>
          <w:tcPr>
            <w:tcW w:w="1709"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userId</w:t>
            </w:r>
            <w:proofErr w:type="spellEnd"/>
          </w:p>
        </w:tc>
        <w:tc>
          <w:tcPr>
            <w:tcW w:w="171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171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171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r>
              <w:rPr>
                <w:rFonts w:asciiTheme="minorEastAsia" w:eastAsiaTheme="minorEastAsia" w:hAnsiTheme="minorEastAsia" w:cstheme="minorEastAsia" w:hint="eastAsia"/>
                <w:sz w:val="18"/>
                <w:szCs w:val="18"/>
              </w:rPr>
              <w:t>id</w:t>
            </w:r>
          </w:p>
        </w:tc>
      </w:tr>
      <w:tr w:rsidR="003F264E">
        <w:trPr>
          <w:trHeight w:val="297"/>
        </w:trPr>
        <w:tc>
          <w:tcPr>
            <w:tcW w:w="1709"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workTime</w:t>
            </w:r>
            <w:proofErr w:type="spellEnd"/>
          </w:p>
        </w:tc>
        <w:tc>
          <w:tcPr>
            <w:tcW w:w="171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Datetime</w:t>
            </w:r>
            <w:proofErr w:type="spellEnd"/>
          </w:p>
        </w:tc>
        <w:tc>
          <w:tcPr>
            <w:tcW w:w="1710" w:type="dxa"/>
          </w:tcPr>
          <w:p w:rsidR="003F264E" w:rsidRDefault="003F264E">
            <w:pPr>
              <w:jc w:val="center"/>
              <w:rPr>
                <w:rFonts w:asciiTheme="minorEastAsia" w:eastAsiaTheme="minorEastAsia" w:hAnsiTheme="minorEastAsia" w:cstheme="minorEastAsia"/>
                <w:sz w:val="18"/>
                <w:szCs w:val="18"/>
              </w:rPr>
            </w:pPr>
          </w:p>
        </w:tc>
        <w:tc>
          <w:tcPr>
            <w:tcW w:w="171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上班时间</w:t>
            </w:r>
          </w:p>
        </w:tc>
      </w:tr>
      <w:tr w:rsidR="003F264E">
        <w:trPr>
          <w:trHeight w:val="297"/>
        </w:trPr>
        <w:tc>
          <w:tcPr>
            <w:tcW w:w="1709"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endTime</w:t>
            </w:r>
            <w:proofErr w:type="spellEnd"/>
          </w:p>
        </w:tc>
        <w:tc>
          <w:tcPr>
            <w:tcW w:w="171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Datetime</w:t>
            </w:r>
            <w:proofErr w:type="spellEnd"/>
          </w:p>
        </w:tc>
        <w:tc>
          <w:tcPr>
            <w:tcW w:w="1710" w:type="dxa"/>
          </w:tcPr>
          <w:p w:rsidR="003F264E" w:rsidRDefault="003F264E">
            <w:pPr>
              <w:jc w:val="center"/>
              <w:rPr>
                <w:rFonts w:asciiTheme="minorEastAsia" w:eastAsiaTheme="minorEastAsia" w:hAnsiTheme="minorEastAsia" w:cstheme="minorEastAsia"/>
                <w:sz w:val="18"/>
                <w:szCs w:val="18"/>
              </w:rPr>
            </w:pPr>
          </w:p>
        </w:tc>
        <w:tc>
          <w:tcPr>
            <w:tcW w:w="171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下班时间</w:t>
            </w:r>
          </w:p>
        </w:tc>
      </w:tr>
      <w:tr w:rsidR="003F264E">
        <w:trPr>
          <w:trHeight w:val="872"/>
        </w:trPr>
        <w:tc>
          <w:tcPr>
            <w:tcW w:w="1709"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amStatus</w:t>
            </w:r>
            <w:proofErr w:type="spellEnd"/>
          </w:p>
        </w:tc>
        <w:tc>
          <w:tcPr>
            <w:tcW w:w="171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1710" w:type="dxa"/>
          </w:tcPr>
          <w:p w:rsidR="003F264E" w:rsidRDefault="003F264E">
            <w:pPr>
              <w:jc w:val="center"/>
              <w:rPr>
                <w:rFonts w:asciiTheme="minorEastAsia" w:eastAsiaTheme="minorEastAsia" w:hAnsiTheme="minorEastAsia" w:cstheme="minorEastAsia"/>
                <w:sz w:val="18"/>
                <w:szCs w:val="18"/>
              </w:rPr>
            </w:pPr>
          </w:p>
        </w:tc>
        <w:tc>
          <w:tcPr>
            <w:tcW w:w="171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上班状态</w:t>
            </w:r>
          </w:p>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0</w:t>
            </w:r>
            <w:r>
              <w:rPr>
                <w:rFonts w:asciiTheme="minorEastAsia" w:eastAsiaTheme="minorEastAsia" w:hAnsiTheme="minorEastAsia" w:cstheme="minorEastAsia" w:hint="eastAsia"/>
                <w:sz w:val="18"/>
                <w:szCs w:val="18"/>
              </w:rPr>
              <w:t>旷工，</w:t>
            </w:r>
            <w:r>
              <w:rPr>
                <w:rFonts w:asciiTheme="minorEastAsia" w:eastAsiaTheme="minorEastAsia" w:hAnsiTheme="minorEastAsia" w:cstheme="minorEastAsia" w:hint="eastAsia"/>
                <w:sz w:val="18"/>
                <w:szCs w:val="18"/>
              </w:rPr>
              <w:t>1</w:t>
            </w:r>
            <w:r>
              <w:rPr>
                <w:rFonts w:asciiTheme="minorEastAsia" w:eastAsiaTheme="minorEastAsia" w:hAnsiTheme="minorEastAsia" w:cstheme="minorEastAsia" w:hint="eastAsia"/>
                <w:sz w:val="18"/>
                <w:szCs w:val="18"/>
              </w:rPr>
              <w:t>迟到，</w:t>
            </w:r>
            <w:r>
              <w:rPr>
                <w:rFonts w:asciiTheme="minorEastAsia" w:eastAsiaTheme="minorEastAsia" w:hAnsiTheme="minorEastAsia" w:cstheme="minorEastAsia" w:hint="eastAsia"/>
                <w:sz w:val="18"/>
                <w:szCs w:val="18"/>
              </w:rPr>
              <w:t>2</w:t>
            </w:r>
            <w:r>
              <w:rPr>
                <w:rFonts w:asciiTheme="minorEastAsia" w:eastAsiaTheme="minorEastAsia" w:hAnsiTheme="minorEastAsia" w:cstheme="minorEastAsia" w:hint="eastAsia"/>
                <w:sz w:val="18"/>
                <w:szCs w:val="18"/>
              </w:rPr>
              <w:t>签到，</w:t>
            </w:r>
            <w:r>
              <w:rPr>
                <w:rFonts w:asciiTheme="minorEastAsia" w:eastAsiaTheme="minorEastAsia" w:hAnsiTheme="minorEastAsia" w:cstheme="minorEastAsia" w:hint="eastAsia"/>
                <w:sz w:val="18"/>
                <w:szCs w:val="18"/>
              </w:rPr>
              <w:t>3</w:t>
            </w:r>
            <w:r>
              <w:rPr>
                <w:rFonts w:asciiTheme="minorEastAsia" w:eastAsiaTheme="minorEastAsia" w:hAnsiTheme="minorEastAsia" w:cstheme="minorEastAsia" w:hint="eastAsia"/>
                <w:sz w:val="18"/>
                <w:szCs w:val="18"/>
              </w:rPr>
              <w:t>请假</w:t>
            </w:r>
          </w:p>
        </w:tc>
      </w:tr>
      <w:tr w:rsidR="003F264E">
        <w:trPr>
          <w:trHeight w:val="872"/>
        </w:trPr>
        <w:tc>
          <w:tcPr>
            <w:tcW w:w="1709"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pmStatus</w:t>
            </w:r>
            <w:proofErr w:type="spellEnd"/>
          </w:p>
        </w:tc>
        <w:tc>
          <w:tcPr>
            <w:tcW w:w="171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1710" w:type="dxa"/>
          </w:tcPr>
          <w:p w:rsidR="003F264E" w:rsidRDefault="003F264E">
            <w:pPr>
              <w:jc w:val="center"/>
              <w:rPr>
                <w:rFonts w:asciiTheme="minorEastAsia" w:eastAsiaTheme="minorEastAsia" w:hAnsiTheme="minorEastAsia" w:cstheme="minorEastAsia"/>
                <w:sz w:val="18"/>
                <w:szCs w:val="18"/>
              </w:rPr>
            </w:pPr>
          </w:p>
        </w:tc>
        <w:tc>
          <w:tcPr>
            <w:tcW w:w="171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下班状态</w:t>
            </w:r>
          </w:p>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0</w:t>
            </w:r>
            <w:r>
              <w:rPr>
                <w:rFonts w:asciiTheme="minorEastAsia" w:eastAsiaTheme="minorEastAsia" w:hAnsiTheme="minorEastAsia" w:cstheme="minorEastAsia" w:hint="eastAsia"/>
                <w:sz w:val="18"/>
                <w:szCs w:val="18"/>
              </w:rPr>
              <w:t>旷工，</w:t>
            </w:r>
            <w:r>
              <w:rPr>
                <w:rFonts w:asciiTheme="minorEastAsia" w:eastAsiaTheme="minorEastAsia" w:hAnsiTheme="minorEastAsia" w:cstheme="minorEastAsia" w:hint="eastAsia"/>
                <w:sz w:val="18"/>
                <w:szCs w:val="18"/>
              </w:rPr>
              <w:t>1</w:t>
            </w:r>
            <w:r>
              <w:rPr>
                <w:rFonts w:asciiTheme="minorEastAsia" w:eastAsiaTheme="minorEastAsia" w:hAnsiTheme="minorEastAsia" w:cstheme="minorEastAsia" w:hint="eastAsia"/>
                <w:sz w:val="18"/>
                <w:szCs w:val="18"/>
              </w:rPr>
              <w:t>早退，</w:t>
            </w:r>
            <w:r>
              <w:rPr>
                <w:rFonts w:asciiTheme="minorEastAsia" w:eastAsiaTheme="minorEastAsia" w:hAnsiTheme="minorEastAsia" w:cstheme="minorEastAsia" w:hint="eastAsia"/>
                <w:sz w:val="18"/>
                <w:szCs w:val="18"/>
              </w:rPr>
              <w:t>2</w:t>
            </w:r>
            <w:r>
              <w:rPr>
                <w:rFonts w:asciiTheme="minorEastAsia" w:eastAsiaTheme="minorEastAsia" w:hAnsiTheme="minorEastAsia" w:cstheme="minorEastAsia" w:hint="eastAsia"/>
                <w:sz w:val="18"/>
                <w:szCs w:val="18"/>
              </w:rPr>
              <w:t>签到，</w:t>
            </w:r>
            <w:r>
              <w:rPr>
                <w:rFonts w:asciiTheme="minorEastAsia" w:eastAsiaTheme="minorEastAsia" w:hAnsiTheme="minorEastAsia" w:cstheme="minorEastAsia" w:hint="eastAsia"/>
                <w:sz w:val="18"/>
                <w:szCs w:val="18"/>
              </w:rPr>
              <w:t>3</w:t>
            </w:r>
            <w:r>
              <w:rPr>
                <w:rFonts w:asciiTheme="minorEastAsia" w:eastAsiaTheme="minorEastAsia" w:hAnsiTheme="minorEastAsia" w:cstheme="minorEastAsia" w:hint="eastAsia"/>
                <w:sz w:val="18"/>
                <w:szCs w:val="18"/>
              </w:rPr>
              <w:t>请假</w:t>
            </w:r>
          </w:p>
        </w:tc>
      </w:tr>
      <w:tr w:rsidR="003F264E">
        <w:trPr>
          <w:trHeight w:val="307"/>
        </w:trPr>
        <w:tc>
          <w:tcPr>
            <w:tcW w:w="1709"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Reference</w:t>
            </w:r>
          </w:p>
        </w:tc>
        <w:tc>
          <w:tcPr>
            <w:tcW w:w="171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Date</w:t>
            </w:r>
          </w:p>
        </w:tc>
        <w:tc>
          <w:tcPr>
            <w:tcW w:w="171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171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考勤日期</w:t>
            </w:r>
          </w:p>
        </w:tc>
      </w:tr>
    </w:tbl>
    <w:p w:rsidR="003F264E" w:rsidRDefault="00882CC2">
      <w:pPr>
        <w:pStyle w:val="3"/>
        <w:numPr>
          <w:ilvl w:val="2"/>
          <w:numId w:val="0"/>
        </w:numPr>
        <w:spacing w:line="400" w:lineRule="exact"/>
        <w:ind w:firstLineChars="200" w:firstLine="482"/>
        <w:rPr>
          <w:sz w:val="24"/>
        </w:rPr>
      </w:pPr>
      <w:r>
        <w:rPr>
          <w:rFonts w:hint="eastAsia"/>
          <w:sz w:val="24"/>
        </w:rPr>
        <w:t>4.8.3</w:t>
      </w:r>
      <w:r>
        <w:rPr>
          <w:rFonts w:hint="eastAsia"/>
          <w:sz w:val="24"/>
        </w:rPr>
        <w:t>请假表</w:t>
      </w:r>
    </w:p>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表</w:t>
      </w:r>
      <w:r>
        <w:rPr>
          <w:rFonts w:asciiTheme="minorEastAsia" w:eastAsiaTheme="minorEastAsia" w:hAnsiTheme="minorEastAsia" w:cstheme="minorEastAsia" w:hint="eastAsia"/>
        </w:rPr>
        <w:t>4.6</w:t>
      </w:r>
      <w:r>
        <w:rPr>
          <w:rFonts w:asciiTheme="minorEastAsia" w:eastAsiaTheme="minorEastAsia" w:hAnsiTheme="minorEastAsia" w:cstheme="minorEastAsia" w:hint="eastAsia"/>
        </w:rPr>
        <w:t>请假表</w:t>
      </w:r>
    </w:p>
    <w:tbl>
      <w:tblPr>
        <w:tblStyle w:val="a3"/>
        <w:tblW w:w="6817" w:type="dxa"/>
        <w:tblLayout w:type="fixed"/>
        <w:tblLook w:val="04A0"/>
      </w:tblPr>
      <w:tblGrid>
        <w:gridCol w:w="1704"/>
        <w:gridCol w:w="1704"/>
        <w:gridCol w:w="1704"/>
        <w:gridCol w:w="1705"/>
      </w:tblGrid>
      <w:tr w:rsidR="003F264E">
        <w:tc>
          <w:tcPr>
            <w:tcW w:w="1704"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字段名</w:t>
            </w:r>
          </w:p>
        </w:tc>
        <w:tc>
          <w:tcPr>
            <w:tcW w:w="1704"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类型</w:t>
            </w:r>
          </w:p>
        </w:tc>
        <w:tc>
          <w:tcPr>
            <w:tcW w:w="1704"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是否为空</w:t>
            </w:r>
          </w:p>
        </w:tc>
        <w:tc>
          <w:tcPr>
            <w:tcW w:w="1705"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字段解释</w:t>
            </w:r>
          </w:p>
        </w:tc>
      </w:tr>
      <w:tr w:rsidR="003F264E">
        <w:tc>
          <w:tcPr>
            <w:tcW w:w="1704"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Id</w:t>
            </w:r>
          </w:p>
        </w:tc>
        <w:tc>
          <w:tcPr>
            <w:tcW w:w="1704"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1704"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1705"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唯一标识</w:t>
            </w:r>
          </w:p>
        </w:tc>
      </w:tr>
      <w:tr w:rsidR="003F264E">
        <w:tc>
          <w:tcPr>
            <w:tcW w:w="1704"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userID</w:t>
            </w:r>
            <w:proofErr w:type="spellEnd"/>
          </w:p>
        </w:tc>
        <w:tc>
          <w:tcPr>
            <w:tcW w:w="1704"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1704"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1705"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r>
              <w:rPr>
                <w:rFonts w:asciiTheme="minorEastAsia" w:eastAsiaTheme="minorEastAsia" w:hAnsiTheme="minorEastAsia" w:cstheme="minorEastAsia" w:hint="eastAsia"/>
                <w:sz w:val="18"/>
                <w:szCs w:val="18"/>
              </w:rPr>
              <w:t>id</w:t>
            </w:r>
          </w:p>
        </w:tc>
      </w:tr>
      <w:tr w:rsidR="003F264E">
        <w:tc>
          <w:tcPr>
            <w:tcW w:w="1704"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startTime</w:t>
            </w:r>
            <w:proofErr w:type="spellEnd"/>
          </w:p>
        </w:tc>
        <w:tc>
          <w:tcPr>
            <w:tcW w:w="1704"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Datetime</w:t>
            </w:r>
            <w:proofErr w:type="spellEnd"/>
          </w:p>
        </w:tc>
        <w:tc>
          <w:tcPr>
            <w:tcW w:w="1704"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1705"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开始时间</w:t>
            </w:r>
          </w:p>
        </w:tc>
      </w:tr>
      <w:tr w:rsidR="003F264E">
        <w:tc>
          <w:tcPr>
            <w:tcW w:w="1704"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endTime</w:t>
            </w:r>
            <w:proofErr w:type="spellEnd"/>
          </w:p>
        </w:tc>
        <w:tc>
          <w:tcPr>
            <w:tcW w:w="1704"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Datetime</w:t>
            </w:r>
            <w:proofErr w:type="spellEnd"/>
          </w:p>
        </w:tc>
        <w:tc>
          <w:tcPr>
            <w:tcW w:w="1704"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1705"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结束时间</w:t>
            </w:r>
          </w:p>
        </w:tc>
      </w:tr>
      <w:tr w:rsidR="003F264E">
        <w:tc>
          <w:tcPr>
            <w:tcW w:w="1704"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Reason</w:t>
            </w:r>
          </w:p>
        </w:tc>
        <w:tc>
          <w:tcPr>
            <w:tcW w:w="1704"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Varchar</w:t>
            </w:r>
            <w:proofErr w:type="spellEnd"/>
          </w:p>
        </w:tc>
        <w:tc>
          <w:tcPr>
            <w:tcW w:w="1704"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1705"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请假原因</w:t>
            </w:r>
          </w:p>
        </w:tc>
      </w:tr>
      <w:tr w:rsidR="003F264E">
        <w:tc>
          <w:tcPr>
            <w:tcW w:w="1704"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deptId</w:t>
            </w:r>
            <w:proofErr w:type="spellEnd"/>
          </w:p>
        </w:tc>
        <w:tc>
          <w:tcPr>
            <w:tcW w:w="1704"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1704"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1705"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部门</w:t>
            </w:r>
            <w:r>
              <w:rPr>
                <w:rFonts w:asciiTheme="minorEastAsia" w:eastAsiaTheme="minorEastAsia" w:hAnsiTheme="minorEastAsia" w:cstheme="minorEastAsia" w:hint="eastAsia"/>
                <w:sz w:val="18"/>
                <w:szCs w:val="18"/>
              </w:rPr>
              <w:t>id</w:t>
            </w:r>
          </w:p>
        </w:tc>
      </w:tr>
      <w:tr w:rsidR="003F264E">
        <w:tc>
          <w:tcPr>
            <w:tcW w:w="1704"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examResult</w:t>
            </w:r>
            <w:proofErr w:type="spellEnd"/>
          </w:p>
        </w:tc>
        <w:tc>
          <w:tcPr>
            <w:tcW w:w="1704"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Tinyint</w:t>
            </w:r>
            <w:proofErr w:type="spellEnd"/>
          </w:p>
        </w:tc>
        <w:tc>
          <w:tcPr>
            <w:tcW w:w="1704"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1705"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审批结果</w:t>
            </w:r>
          </w:p>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0</w:t>
            </w:r>
            <w:r>
              <w:rPr>
                <w:rFonts w:asciiTheme="minorEastAsia" w:eastAsiaTheme="minorEastAsia" w:hAnsiTheme="minorEastAsia" w:cstheme="minorEastAsia" w:hint="eastAsia"/>
                <w:sz w:val="18"/>
                <w:szCs w:val="18"/>
              </w:rPr>
              <w:t>未审核，</w:t>
            </w:r>
            <w:r>
              <w:rPr>
                <w:rFonts w:asciiTheme="minorEastAsia" w:eastAsiaTheme="minorEastAsia" w:hAnsiTheme="minorEastAsia" w:cstheme="minorEastAsia" w:hint="eastAsia"/>
                <w:sz w:val="18"/>
                <w:szCs w:val="18"/>
              </w:rPr>
              <w:t>1</w:t>
            </w:r>
            <w:r>
              <w:rPr>
                <w:rFonts w:asciiTheme="minorEastAsia" w:eastAsiaTheme="minorEastAsia" w:hAnsiTheme="minorEastAsia" w:cstheme="minorEastAsia" w:hint="eastAsia"/>
                <w:sz w:val="18"/>
                <w:szCs w:val="18"/>
              </w:rPr>
              <w:t>未通过，</w:t>
            </w:r>
            <w:r>
              <w:rPr>
                <w:rFonts w:asciiTheme="minorEastAsia" w:eastAsiaTheme="minorEastAsia" w:hAnsiTheme="minorEastAsia" w:cstheme="minorEastAsia" w:hint="eastAsia"/>
                <w:sz w:val="18"/>
                <w:szCs w:val="18"/>
              </w:rPr>
              <w:t>2</w:t>
            </w:r>
            <w:r>
              <w:rPr>
                <w:rFonts w:asciiTheme="minorEastAsia" w:eastAsiaTheme="minorEastAsia" w:hAnsiTheme="minorEastAsia" w:cstheme="minorEastAsia" w:hint="eastAsia"/>
                <w:sz w:val="18"/>
                <w:szCs w:val="18"/>
              </w:rPr>
              <w:t>通过</w:t>
            </w:r>
          </w:p>
        </w:tc>
      </w:tr>
      <w:tr w:rsidR="003F264E">
        <w:tc>
          <w:tcPr>
            <w:tcW w:w="1704"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examTime</w:t>
            </w:r>
            <w:proofErr w:type="spellEnd"/>
          </w:p>
        </w:tc>
        <w:tc>
          <w:tcPr>
            <w:tcW w:w="1704"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Datetime</w:t>
            </w:r>
            <w:proofErr w:type="spellEnd"/>
          </w:p>
        </w:tc>
        <w:tc>
          <w:tcPr>
            <w:tcW w:w="1704" w:type="dxa"/>
          </w:tcPr>
          <w:p w:rsidR="003F264E" w:rsidRDefault="003F264E">
            <w:pPr>
              <w:jc w:val="center"/>
              <w:rPr>
                <w:rFonts w:asciiTheme="minorEastAsia" w:eastAsiaTheme="minorEastAsia" w:hAnsiTheme="minorEastAsia" w:cstheme="minorEastAsia"/>
                <w:sz w:val="18"/>
                <w:szCs w:val="18"/>
              </w:rPr>
            </w:pPr>
          </w:p>
        </w:tc>
        <w:tc>
          <w:tcPr>
            <w:tcW w:w="1705"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审批时间</w:t>
            </w:r>
          </w:p>
        </w:tc>
      </w:tr>
      <w:tr w:rsidR="003F264E">
        <w:tc>
          <w:tcPr>
            <w:tcW w:w="1704"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leaveTime</w:t>
            </w:r>
            <w:proofErr w:type="spellEnd"/>
          </w:p>
        </w:tc>
        <w:tc>
          <w:tcPr>
            <w:tcW w:w="1704"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Datetime</w:t>
            </w:r>
            <w:proofErr w:type="spellEnd"/>
          </w:p>
        </w:tc>
        <w:tc>
          <w:tcPr>
            <w:tcW w:w="1704" w:type="dxa"/>
          </w:tcPr>
          <w:p w:rsidR="003F264E" w:rsidRDefault="003F264E">
            <w:pPr>
              <w:jc w:val="center"/>
              <w:rPr>
                <w:rFonts w:asciiTheme="minorEastAsia" w:eastAsiaTheme="minorEastAsia" w:hAnsiTheme="minorEastAsia" w:cstheme="minorEastAsia"/>
                <w:sz w:val="18"/>
                <w:szCs w:val="18"/>
              </w:rPr>
            </w:pPr>
          </w:p>
        </w:tc>
        <w:tc>
          <w:tcPr>
            <w:tcW w:w="1705"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请假时间</w:t>
            </w:r>
          </w:p>
        </w:tc>
      </w:tr>
      <w:tr w:rsidR="003F264E">
        <w:tc>
          <w:tcPr>
            <w:tcW w:w="1704"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Type</w:t>
            </w:r>
          </w:p>
        </w:tc>
        <w:tc>
          <w:tcPr>
            <w:tcW w:w="1704"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Tinyint</w:t>
            </w:r>
            <w:proofErr w:type="spellEnd"/>
          </w:p>
        </w:tc>
        <w:tc>
          <w:tcPr>
            <w:tcW w:w="1704"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1705"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0</w:t>
            </w:r>
            <w:r>
              <w:rPr>
                <w:rFonts w:asciiTheme="minorEastAsia" w:eastAsiaTheme="minorEastAsia" w:hAnsiTheme="minorEastAsia" w:cstheme="minorEastAsia" w:hint="eastAsia"/>
                <w:sz w:val="18"/>
                <w:szCs w:val="18"/>
              </w:rPr>
              <w:t>普通员工</w:t>
            </w:r>
            <w:r>
              <w:rPr>
                <w:rFonts w:asciiTheme="minorEastAsia" w:eastAsiaTheme="minorEastAsia" w:hAnsiTheme="minorEastAsia" w:cstheme="minorEastAsia" w:hint="eastAsia"/>
                <w:sz w:val="18"/>
                <w:szCs w:val="18"/>
              </w:rPr>
              <w:t>1</w:t>
            </w:r>
            <w:r>
              <w:rPr>
                <w:rFonts w:asciiTheme="minorEastAsia" w:eastAsiaTheme="minorEastAsia" w:hAnsiTheme="minorEastAsia" w:cstheme="minorEastAsia" w:hint="eastAsia"/>
                <w:sz w:val="18"/>
                <w:szCs w:val="18"/>
              </w:rPr>
              <w:t>，部门经理</w:t>
            </w:r>
          </w:p>
        </w:tc>
      </w:tr>
    </w:tbl>
    <w:p w:rsidR="003F264E" w:rsidRDefault="00882CC2">
      <w:pPr>
        <w:pStyle w:val="3"/>
        <w:numPr>
          <w:ilvl w:val="2"/>
          <w:numId w:val="0"/>
        </w:numPr>
        <w:spacing w:line="400" w:lineRule="exact"/>
        <w:ind w:firstLineChars="200" w:firstLine="482"/>
        <w:rPr>
          <w:sz w:val="24"/>
        </w:rPr>
      </w:pPr>
      <w:r>
        <w:rPr>
          <w:rFonts w:hint="eastAsia"/>
          <w:sz w:val="24"/>
        </w:rPr>
        <w:t>4.8.4</w:t>
      </w:r>
      <w:r>
        <w:rPr>
          <w:rFonts w:hint="eastAsia"/>
          <w:sz w:val="24"/>
        </w:rPr>
        <w:t>部门类表</w:t>
      </w:r>
    </w:p>
    <w:p w:rsidR="003F264E" w:rsidRDefault="003F264E">
      <w:pPr>
        <w:rPr>
          <w:sz w:val="24"/>
        </w:rPr>
      </w:pPr>
    </w:p>
    <w:p w:rsidR="003F264E" w:rsidRDefault="003F264E">
      <w:pPr>
        <w:rPr>
          <w:sz w:val="24"/>
        </w:rPr>
      </w:pPr>
    </w:p>
    <w:p w:rsidR="003F264E" w:rsidRDefault="00882CC2">
      <w:pPr>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表</w:t>
      </w:r>
      <w:r>
        <w:rPr>
          <w:rFonts w:asciiTheme="minorEastAsia" w:eastAsiaTheme="minorEastAsia" w:hAnsiTheme="minorEastAsia" w:cstheme="minorEastAsia" w:hint="eastAsia"/>
          <w:szCs w:val="21"/>
        </w:rPr>
        <w:t>4.7</w:t>
      </w:r>
      <w:r>
        <w:rPr>
          <w:rFonts w:asciiTheme="minorEastAsia" w:eastAsiaTheme="minorEastAsia" w:hAnsiTheme="minorEastAsia" w:cstheme="minorEastAsia" w:hint="eastAsia"/>
          <w:szCs w:val="21"/>
        </w:rPr>
        <w:t>部门表</w:t>
      </w:r>
    </w:p>
    <w:tbl>
      <w:tblPr>
        <w:tblStyle w:val="a3"/>
        <w:tblW w:w="8522" w:type="dxa"/>
        <w:tblLayout w:type="fixed"/>
        <w:tblLook w:val="04A0"/>
      </w:tblPr>
      <w:tblGrid>
        <w:gridCol w:w="2130"/>
        <w:gridCol w:w="2130"/>
        <w:gridCol w:w="2131"/>
        <w:gridCol w:w="2131"/>
      </w:tblGrid>
      <w:tr w:rsidR="003F264E">
        <w:tc>
          <w:tcPr>
            <w:tcW w:w="213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字段名</w:t>
            </w:r>
          </w:p>
        </w:tc>
        <w:tc>
          <w:tcPr>
            <w:tcW w:w="213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数据类型</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是否为空</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字段解释</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deptId</w:t>
            </w:r>
            <w:proofErr w:type="spellEnd"/>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部门</w:t>
            </w:r>
            <w:r>
              <w:rPr>
                <w:rFonts w:asciiTheme="minorEastAsia" w:eastAsiaTheme="minorEastAsia" w:hAnsiTheme="minorEastAsia" w:cstheme="minorEastAsia" w:hint="eastAsia"/>
                <w:sz w:val="18"/>
                <w:szCs w:val="18"/>
              </w:rPr>
              <w:t>id</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deptName</w:t>
            </w:r>
            <w:proofErr w:type="spellEnd"/>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Varchar</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部门名字</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deptCode</w:t>
            </w:r>
            <w:proofErr w:type="spellEnd"/>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Varchar</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部门编号</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Head</w:t>
            </w:r>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Varchar</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部门主管</w:t>
            </w:r>
          </w:p>
        </w:tc>
      </w:tr>
    </w:tbl>
    <w:p w:rsidR="003F264E" w:rsidRDefault="00882CC2">
      <w:pPr>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表</w:t>
      </w:r>
      <w:r>
        <w:rPr>
          <w:rFonts w:asciiTheme="minorEastAsia" w:eastAsiaTheme="minorEastAsia" w:hAnsiTheme="minorEastAsia" w:cstheme="minorEastAsia" w:hint="eastAsia"/>
          <w:szCs w:val="21"/>
        </w:rPr>
        <w:t>4.8</w:t>
      </w:r>
      <w:r>
        <w:rPr>
          <w:rFonts w:asciiTheme="minorEastAsia" w:eastAsiaTheme="minorEastAsia" w:hAnsiTheme="minorEastAsia" w:cstheme="minorEastAsia" w:hint="eastAsia"/>
          <w:szCs w:val="21"/>
        </w:rPr>
        <w:t>部门文件表</w:t>
      </w:r>
    </w:p>
    <w:p w:rsidR="003F264E" w:rsidRDefault="003F264E">
      <w:pPr>
        <w:jc w:val="center"/>
        <w:rPr>
          <w:rFonts w:asciiTheme="minorEastAsia" w:eastAsiaTheme="minorEastAsia" w:hAnsiTheme="minorEastAsia" w:cstheme="minorEastAsia"/>
          <w:szCs w:val="21"/>
        </w:rPr>
      </w:pPr>
    </w:p>
    <w:p w:rsidR="003F264E" w:rsidRDefault="00882CC2">
      <w:pPr>
        <w:pStyle w:val="3"/>
        <w:numPr>
          <w:ilvl w:val="2"/>
          <w:numId w:val="0"/>
        </w:numPr>
        <w:spacing w:line="400" w:lineRule="exact"/>
        <w:ind w:firstLineChars="200" w:firstLine="482"/>
        <w:rPr>
          <w:sz w:val="24"/>
        </w:rPr>
      </w:pPr>
      <w:r>
        <w:rPr>
          <w:rFonts w:hint="eastAsia"/>
          <w:sz w:val="24"/>
        </w:rPr>
        <w:t>4.8.5</w:t>
      </w:r>
      <w:r>
        <w:rPr>
          <w:rFonts w:hint="eastAsia"/>
          <w:sz w:val="24"/>
        </w:rPr>
        <w:t>角色类表</w:t>
      </w:r>
    </w:p>
    <w:p w:rsidR="003F264E" w:rsidRDefault="00882CC2">
      <w:pPr>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表</w:t>
      </w:r>
      <w:r>
        <w:rPr>
          <w:rFonts w:asciiTheme="minorEastAsia" w:eastAsiaTheme="minorEastAsia" w:hAnsiTheme="minorEastAsia" w:cstheme="minorEastAsia" w:hint="eastAsia"/>
          <w:szCs w:val="21"/>
        </w:rPr>
        <w:t>5.9</w:t>
      </w:r>
      <w:r>
        <w:rPr>
          <w:rFonts w:asciiTheme="minorEastAsia" w:eastAsiaTheme="minorEastAsia" w:hAnsiTheme="minorEastAsia" w:cstheme="minorEastAsia" w:hint="eastAsia"/>
          <w:szCs w:val="21"/>
        </w:rPr>
        <w:t>角色表</w:t>
      </w:r>
    </w:p>
    <w:tbl>
      <w:tblPr>
        <w:tblStyle w:val="a3"/>
        <w:tblW w:w="8522" w:type="dxa"/>
        <w:tblLayout w:type="fixed"/>
        <w:tblLook w:val="04A0"/>
      </w:tblPr>
      <w:tblGrid>
        <w:gridCol w:w="2130"/>
        <w:gridCol w:w="2130"/>
        <w:gridCol w:w="2131"/>
        <w:gridCol w:w="2131"/>
      </w:tblGrid>
      <w:tr w:rsidR="003F264E">
        <w:tc>
          <w:tcPr>
            <w:tcW w:w="213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Id</w:t>
            </w:r>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唯一标识</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roleName</w:t>
            </w:r>
            <w:proofErr w:type="spellEnd"/>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Varchar</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角色名称</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lastRenderedPageBreak/>
              <w:t>roleDetail</w:t>
            </w:r>
            <w:proofErr w:type="spellEnd"/>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Varchar</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角色详情</w:t>
            </w:r>
          </w:p>
        </w:tc>
      </w:tr>
    </w:tbl>
    <w:p w:rsidR="003F264E" w:rsidRDefault="00882CC2">
      <w:pPr>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表</w:t>
      </w:r>
      <w:r>
        <w:rPr>
          <w:rFonts w:asciiTheme="minorEastAsia" w:eastAsiaTheme="minorEastAsia" w:hAnsiTheme="minorEastAsia" w:cstheme="minorEastAsia" w:hint="eastAsia"/>
          <w:szCs w:val="21"/>
        </w:rPr>
        <w:t>5.10</w:t>
      </w:r>
      <w:r>
        <w:rPr>
          <w:rFonts w:asciiTheme="minorEastAsia" w:eastAsiaTheme="minorEastAsia" w:hAnsiTheme="minorEastAsia" w:cstheme="minorEastAsia" w:hint="eastAsia"/>
          <w:szCs w:val="21"/>
        </w:rPr>
        <w:t>角色菜单表</w:t>
      </w:r>
    </w:p>
    <w:tbl>
      <w:tblPr>
        <w:tblStyle w:val="a3"/>
        <w:tblW w:w="8522" w:type="dxa"/>
        <w:tblLayout w:type="fixed"/>
        <w:tblLook w:val="04A0"/>
      </w:tblPr>
      <w:tblGrid>
        <w:gridCol w:w="2130"/>
        <w:gridCol w:w="2130"/>
        <w:gridCol w:w="2131"/>
        <w:gridCol w:w="2131"/>
      </w:tblGrid>
      <w:tr w:rsidR="003F264E">
        <w:tc>
          <w:tcPr>
            <w:tcW w:w="213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Id</w:t>
            </w:r>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唯一标识</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roleId</w:t>
            </w:r>
            <w:proofErr w:type="spellEnd"/>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角色</w:t>
            </w:r>
            <w:r>
              <w:rPr>
                <w:rFonts w:asciiTheme="minorEastAsia" w:eastAsiaTheme="minorEastAsia" w:hAnsiTheme="minorEastAsia" w:cstheme="minorEastAsia" w:hint="eastAsia"/>
                <w:sz w:val="18"/>
                <w:szCs w:val="18"/>
              </w:rPr>
              <w:t>id</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menuId</w:t>
            </w:r>
            <w:proofErr w:type="spellEnd"/>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菜单</w:t>
            </w:r>
            <w:r>
              <w:rPr>
                <w:rFonts w:asciiTheme="minorEastAsia" w:eastAsiaTheme="minorEastAsia" w:hAnsiTheme="minorEastAsia" w:cstheme="minorEastAsia" w:hint="eastAsia"/>
                <w:sz w:val="18"/>
                <w:szCs w:val="18"/>
              </w:rPr>
              <w:t>id</w:t>
            </w:r>
          </w:p>
        </w:tc>
      </w:tr>
    </w:tbl>
    <w:p w:rsidR="003F264E" w:rsidRDefault="00882CC2">
      <w:pPr>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表</w:t>
      </w:r>
      <w:r>
        <w:rPr>
          <w:rFonts w:asciiTheme="minorEastAsia" w:eastAsiaTheme="minorEastAsia" w:hAnsiTheme="minorEastAsia" w:cstheme="minorEastAsia" w:hint="eastAsia"/>
          <w:szCs w:val="21"/>
        </w:rPr>
        <w:t>5.11</w:t>
      </w:r>
      <w:r>
        <w:rPr>
          <w:rFonts w:asciiTheme="minorEastAsia" w:eastAsiaTheme="minorEastAsia" w:hAnsiTheme="minorEastAsia" w:cstheme="minorEastAsia" w:hint="eastAsia"/>
          <w:szCs w:val="21"/>
        </w:rPr>
        <w:t>菜单表</w:t>
      </w:r>
    </w:p>
    <w:tbl>
      <w:tblPr>
        <w:tblStyle w:val="a3"/>
        <w:tblW w:w="8522" w:type="dxa"/>
        <w:tblLayout w:type="fixed"/>
        <w:tblLook w:val="04A0"/>
      </w:tblPr>
      <w:tblGrid>
        <w:gridCol w:w="2130"/>
        <w:gridCol w:w="2130"/>
        <w:gridCol w:w="2131"/>
        <w:gridCol w:w="2131"/>
      </w:tblGrid>
      <w:tr w:rsidR="003F264E">
        <w:tc>
          <w:tcPr>
            <w:tcW w:w="2130"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Id</w:t>
            </w:r>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唯一标识</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menuCode</w:t>
            </w:r>
            <w:proofErr w:type="spellEnd"/>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Varchar</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菜单编号</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menuName</w:t>
            </w:r>
            <w:proofErr w:type="spellEnd"/>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Varchar</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菜单名称</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Url</w:t>
            </w:r>
            <w:proofErr w:type="spellEnd"/>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Varchar</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菜单地址</w:t>
            </w:r>
          </w:p>
        </w:tc>
      </w:tr>
      <w:tr w:rsidR="003F264E">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parentId</w:t>
            </w:r>
            <w:proofErr w:type="spellEnd"/>
          </w:p>
        </w:tc>
        <w:tc>
          <w:tcPr>
            <w:tcW w:w="2130" w:type="dxa"/>
          </w:tcPr>
          <w:p w:rsidR="003F264E" w:rsidRDefault="00882CC2">
            <w:pPr>
              <w:jc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hint="eastAsia"/>
                <w:sz w:val="18"/>
                <w:szCs w:val="18"/>
              </w:rPr>
              <w:t>Int</w:t>
            </w:r>
            <w:proofErr w:type="spellEnd"/>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Not</w:t>
            </w:r>
          </w:p>
        </w:tc>
        <w:tc>
          <w:tcPr>
            <w:tcW w:w="2131" w:type="dxa"/>
          </w:tcPr>
          <w:p w:rsidR="003F264E" w:rsidRDefault="00882CC2">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上级菜单</w:t>
            </w:r>
          </w:p>
        </w:tc>
      </w:tr>
    </w:tbl>
    <w:p w:rsidR="003F264E" w:rsidRDefault="003F264E">
      <w:pPr>
        <w:jc w:val="center"/>
        <w:rPr>
          <w:rFonts w:asciiTheme="minorEastAsia" w:eastAsiaTheme="minorEastAsia" w:hAnsiTheme="minorEastAsia" w:cstheme="minorEastAsia"/>
          <w:szCs w:val="21"/>
        </w:rPr>
      </w:pPr>
    </w:p>
    <w:p w:rsidR="003F264E" w:rsidRDefault="00882CC2">
      <w:pPr>
        <w:pStyle w:val="1"/>
        <w:numPr>
          <w:ilvl w:val="0"/>
          <w:numId w:val="0"/>
        </w:numPr>
        <w:ind w:left="425" w:hanging="425"/>
      </w:pPr>
      <w:r>
        <w:rPr>
          <w:rFonts w:hint="eastAsia"/>
        </w:rPr>
        <w:t>5</w:t>
      </w:r>
      <w:r>
        <w:rPr>
          <w:rFonts w:hint="eastAsia"/>
        </w:rPr>
        <w:t>测试</w:t>
      </w:r>
    </w:p>
    <w:p w:rsidR="003F264E" w:rsidRDefault="00882CC2">
      <w:pPr>
        <w:pStyle w:val="2"/>
        <w:numPr>
          <w:ilvl w:val="1"/>
          <w:numId w:val="0"/>
        </w:numPr>
        <w:spacing w:line="400" w:lineRule="atLeast"/>
        <w:ind w:firstLineChars="100" w:firstLine="281"/>
        <w:rPr>
          <w:sz w:val="28"/>
          <w:szCs w:val="28"/>
        </w:rPr>
      </w:pPr>
      <w:r>
        <w:rPr>
          <w:rFonts w:hint="eastAsia"/>
          <w:sz w:val="28"/>
          <w:szCs w:val="28"/>
        </w:rPr>
        <w:t>5.1</w:t>
      </w:r>
      <w:r>
        <w:rPr>
          <w:rFonts w:hint="eastAsia"/>
          <w:sz w:val="28"/>
          <w:szCs w:val="28"/>
        </w:rPr>
        <w:t>请假功能测试</w:t>
      </w:r>
    </w:p>
    <w:p w:rsidR="003F264E" w:rsidRDefault="00882CC2">
      <w:pPr>
        <w:pStyle w:val="3"/>
        <w:numPr>
          <w:ilvl w:val="2"/>
          <w:numId w:val="0"/>
        </w:numPr>
        <w:spacing w:line="400" w:lineRule="exact"/>
        <w:ind w:firstLineChars="200" w:firstLine="482"/>
        <w:rPr>
          <w:sz w:val="24"/>
        </w:rPr>
      </w:pPr>
      <w:r>
        <w:rPr>
          <w:rFonts w:hint="eastAsia"/>
          <w:sz w:val="24"/>
        </w:rPr>
        <w:t>5.1.1</w:t>
      </w:r>
      <w:r>
        <w:rPr>
          <w:rFonts w:hint="eastAsia"/>
          <w:sz w:val="24"/>
        </w:rPr>
        <w:t>期望结果</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用户提交请假申请，部门经理收到用户的请假申请，并且在部门管理目录下能够审批用户请假申请。用户可以在请假管理中查看请假审批结果。</w:t>
      </w:r>
    </w:p>
    <w:p w:rsidR="003F264E" w:rsidRDefault="00882CC2">
      <w:pPr>
        <w:pStyle w:val="3"/>
        <w:numPr>
          <w:ilvl w:val="2"/>
          <w:numId w:val="0"/>
        </w:numPr>
        <w:spacing w:line="400" w:lineRule="exact"/>
        <w:ind w:firstLineChars="200" w:firstLine="482"/>
        <w:rPr>
          <w:sz w:val="24"/>
        </w:rPr>
      </w:pPr>
      <w:r>
        <w:rPr>
          <w:rFonts w:hint="eastAsia"/>
          <w:sz w:val="24"/>
        </w:rPr>
        <w:t>5.1.2</w:t>
      </w:r>
      <w:r>
        <w:rPr>
          <w:rFonts w:hint="eastAsia"/>
          <w:sz w:val="24"/>
        </w:rPr>
        <w:t>测试结果</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测试用户王瑞申请请假</w:t>
      </w:r>
    </w:p>
    <w:p w:rsidR="003F264E" w:rsidRDefault="00882CC2">
      <w:r>
        <w:rPr>
          <w:noProof/>
        </w:rPr>
        <w:drawing>
          <wp:inline distT="0" distB="0" distL="114300" distR="114300">
            <wp:extent cx="3266440" cy="2124075"/>
            <wp:effectExtent l="0" t="0" r="10160"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43" cstate="print"/>
                    <a:stretch>
                      <a:fillRect/>
                    </a:stretch>
                  </pic:blipFill>
                  <pic:spPr>
                    <a:xfrm>
                      <a:off x="0" y="0"/>
                      <a:ext cx="3266440" cy="2124075"/>
                    </a:xfrm>
                    <a:prstGeom prst="rect">
                      <a:avLst/>
                    </a:prstGeom>
                    <a:noFill/>
                    <a:ln w="9525">
                      <a:noFill/>
                    </a:ln>
                  </pic:spPr>
                </pic:pic>
              </a:graphicData>
            </a:graphic>
          </wp:inline>
        </w:drawing>
      </w:r>
    </w:p>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5.1</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部门经理审批之前</w:t>
      </w:r>
    </w:p>
    <w:p w:rsidR="003F264E" w:rsidRDefault="00882CC2">
      <w:r>
        <w:rPr>
          <w:noProof/>
        </w:rPr>
        <w:drawing>
          <wp:inline distT="0" distB="0" distL="114300" distR="114300">
            <wp:extent cx="5271135" cy="822325"/>
            <wp:effectExtent l="0" t="0" r="5715" b="1587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44" cstate="print"/>
                    <a:stretch>
                      <a:fillRect/>
                    </a:stretch>
                  </pic:blipFill>
                  <pic:spPr>
                    <a:xfrm>
                      <a:off x="0" y="0"/>
                      <a:ext cx="5271135" cy="822325"/>
                    </a:xfrm>
                    <a:prstGeom prst="rect">
                      <a:avLst/>
                    </a:prstGeom>
                    <a:noFill/>
                    <a:ln w="9525">
                      <a:noFill/>
                    </a:ln>
                  </pic:spPr>
                </pic:pic>
              </a:graphicData>
            </a:graphic>
          </wp:inline>
        </w:drawing>
      </w:r>
    </w:p>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5.2</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部门经理显示用户请假申请，并选择同意用户申请</w:t>
      </w:r>
    </w:p>
    <w:p w:rsidR="003F264E" w:rsidRDefault="00882CC2">
      <w:r>
        <w:rPr>
          <w:noProof/>
        </w:rPr>
        <w:lastRenderedPageBreak/>
        <w:drawing>
          <wp:inline distT="0" distB="0" distL="114300" distR="114300">
            <wp:extent cx="5269230" cy="616585"/>
            <wp:effectExtent l="0" t="0" r="7620" b="1206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45" cstate="print"/>
                    <a:stretch>
                      <a:fillRect/>
                    </a:stretch>
                  </pic:blipFill>
                  <pic:spPr>
                    <a:xfrm>
                      <a:off x="0" y="0"/>
                      <a:ext cx="5269230" cy="616585"/>
                    </a:xfrm>
                    <a:prstGeom prst="rect">
                      <a:avLst/>
                    </a:prstGeom>
                    <a:noFill/>
                    <a:ln w="9525">
                      <a:noFill/>
                    </a:ln>
                  </pic:spPr>
                </pic:pic>
              </a:graphicData>
            </a:graphic>
          </wp:inline>
        </w:drawing>
      </w:r>
    </w:p>
    <w:p w:rsidR="003F264E" w:rsidRDefault="00882CC2">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5.3</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用户王瑞的请假结果已经发生修改</w:t>
      </w:r>
    </w:p>
    <w:p w:rsidR="003F264E" w:rsidRDefault="00882CC2">
      <w:r>
        <w:rPr>
          <w:noProof/>
        </w:rPr>
        <w:drawing>
          <wp:inline distT="0" distB="0" distL="114300" distR="114300">
            <wp:extent cx="5267960" cy="767715"/>
            <wp:effectExtent l="0" t="0" r="8890" b="1333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46" cstate="print"/>
                    <a:stretch>
                      <a:fillRect/>
                    </a:stretch>
                  </pic:blipFill>
                  <pic:spPr>
                    <a:xfrm>
                      <a:off x="0" y="0"/>
                      <a:ext cx="5267960" cy="767715"/>
                    </a:xfrm>
                    <a:prstGeom prst="rect">
                      <a:avLst/>
                    </a:prstGeom>
                    <a:noFill/>
                    <a:ln w="9525">
                      <a:noFill/>
                    </a:ln>
                  </pic:spPr>
                </pic:pic>
              </a:graphicData>
            </a:graphic>
          </wp:inline>
        </w:drawing>
      </w:r>
    </w:p>
    <w:p w:rsidR="003F264E" w:rsidRDefault="00882CC2">
      <w:pPr>
        <w:jc w:val="cente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5.4</w:t>
      </w:r>
    </w:p>
    <w:p w:rsidR="003F264E" w:rsidRDefault="00882CC2">
      <w:pPr>
        <w:pStyle w:val="3"/>
        <w:numPr>
          <w:ilvl w:val="2"/>
          <w:numId w:val="0"/>
        </w:numPr>
        <w:spacing w:line="400" w:lineRule="exact"/>
        <w:ind w:firstLineChars="200" w:firstLine="482"/>
        <w:rPr>
          <w:sz w:val="24"/>
        </w:rPr>
      </w:pPr>
      <w:r>
        <w:rPr>
          <w:rFonts w:hint="eastAsia"/>
          <w:sz w:val="24"/>
        </w:rPr>
        <w:t>5.1.3</w:t>
      </w:r>
      <w:r>
        <w:rPr>
          <w:rFonts w:hint="eastAsia"/>
          <w:sz w:val="24"/>
        </w:rPr>
        <w:t>结论</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用户能够成功申请请假，部门经理能够收到用户的请假申请，审批后的结果能够及时展示给用户，测试功能合格。</w:t>
      </w:r>
    </w:p>
    <w:p w:rsidR="003F264E" w:rsidRDefault="00882CC2">
      <w:pPr>
        <w:pStyle w:val="2"/>
        <w:numPr>
          <w:ilvl w:val="1"/>
          <w:numId w:val="0"/>
        </w:numPr>
        <w:ind w:left="397"/>
        <w:rPr>
          <w:sz w:val="28"/>
          <w:szCs w:val="28"/>
        </w:rPr>
      </w:pPr>
      <w:r>
        <w:rPr>
          <w:rFonts w:hint="eastAsia"/>
          <w:sz w:val="28"/>
          <w:szCs w:val="28"/>
        </w:rPr>
        <w:t>5.2</w:t>
      </w:r>
      <w:r>
        <w:rPr>
          <w:rFonts w:hint="eastAsia"/>
          <w:sz w:val="28"/>
          <w:szCs w:val="28"/>
        </w:rPr>
        <w:t>考勤功能测试</w:t>
      </w:r>
    </w:p>
    <w:p w:rsidR="003F264E" w:rsidRDefault="00882CC2">
      <w:pPr>
        <w:pStyle w:val="3"/>
        <w:numPr>
          <w:ilvl w:val="2"/>
          <w:numId w:val="0"/>
        </w:numPr>
        <w:spacing w:line="400" w:lineRule="exact"/>
        <w:ind w:firstLineChars="200" w:firstLine="482"/>
        <w:rPr>
          <w:sz w:val="24"/>
        </w:rPr>
      </w:pPr>
      <w:r>
        <w:rPr>
          <w:rFonts w:hint="eastAsia"/>
          <w:sz w:val="24"/>
        </w:rPr>
        <w:t>5.2.1</w:t>
      </w:r>
      <w:r>
        <w:rPr>
          <w:rFonts w:hint="eastAsia"/>
          <w:sz w:val="24"/>
        </w:rPr>
        <w:t>期望结果</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用户康乐乐能够打卡，并且能更具打卡时间判断打卡状态。</w:t>
      </w:r>
    </w:p>
    <w:p w:rsidR="003F264E" w:rsidRDefault="00882CC2">
      <w:pPr>
        <w:pStyle w:val="3"/>
        <w:numPr>
          <w:ilvl w:val="2"/>
          <w:numId w:val="0"/>
        </w:numPr>
        <w:spacing w:line="400" w:lineRule="exact"/>
        <w:ind w:firstLineChars="200" w:firstLine="482"/>
        <w:rPr>
          <w:sz w:val="24"/>
        </w:rPr>
      </w:pPr>
      <w:r>
        <w:rPr>
          <w:rFonts w:hint="eastAsia"/>
          <w:sz w:val="24"/>
        </w:rPr>
        <w:t>5.2.2</w:t>
      </w:r>
      <w:r>
        <w:rPr>
          <w:rFonts w:hint="eastAsia"/>
          <w:sz w:val="24"/>
        </w:rPr>
        <w:t>测试结果</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能够成功的打卡，并且能够根据打卡时间判断打卡状态。</w:t>
      </w:r>
    </w:p>
    <w:p w:rsidR="003F264E" w:rsidRDefault="00882CC2">
      <w:r>
        <w:rPr>
          <w:noProof/>
        </w:rPr>
        <w:drawing>
          <wp:inline distT="0" distB="0" distL="114300" distR="114300">
            <wp:extent cx="5273675" cy="680085"/>
            <wp:effectExtent l="0" t="0" r="3175" b="5715"/>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47" cstate="print"/>
                    <a:stretch>
                      <a:fillRect/>
                    </a:stretch>
                  </pic:blipFill>
                  <pic:spPr>
                    <a:xfrm>
                      <a:off x="0" y="0"/>
                      <a:ext cx="5273675" cy="680085"/>
                    </a:xfrm>
                    <a:prstGeom prst="rect">
                      <a:avLst/>
                    </a:prstGeom>
                    <a:noFill/>
                    <a:ln w="9525">
                      <a:noFill/>
                    </a:ln>
                  </pic:spPr>
                </pic:pic>
              </a:graphicData>
            </a:graphic>
          </wp:inline>
        </w:drawing>
      </w:r>
    </w:p>
    <w:p w:rsidR="003F264E" w:rsidRDefault="00882CC2">
      <w:pPr>
        <w:jc w:val="center"/>
      </w:pPr>
      <w:r>
        <w:rPr>
          <w:rFonts w:hint="eastAsia"/>
        </w:rPr>
        <w:t>图</w:t>
      </w:r>
      <w:r>
        <w:rPr>
          <w:rFonts w:hint="eastAsia"/>
        </w:rPr>
        <w:t>5.5</w:t>
      </w:r>
    </w:p>
    <w:p w:rsidR="003F264E" w:rsidRDefault="00882CC2">
      <w:pPr>
        <w:pStyle w:val="3"/>
        <w:numPr>
          <w:ilvl w:val="2"/>
          <w:numId w:val="0"/>
        </w:numPr>
        <w:spacing w:line="400" w:lineRule="exact"/>
        <w:ind w:firstLineChars="200" w:firstLine="482"/>
        <w:rPr>
          <w:sz w:val="24"/>
        </w:rPr>
      </w:pPr>
      <w:r>
        <w:rPr>
          <w:rFonts w:hint="eastAsia"/>
          <w:sz w:val="24"/>
        </w:rPr>
        <w:t>5.2.3</w:t>
      </w:r>
      <w:r>
        <w:rPr>
          <w:rFonts w:hint="eastAsia"/>
          <w:sz w:val="24"/>
        </w:rPr>
        <w:t>结论</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测试功能合格</w:t>
      </w:r>
    </w:p>
    <w:p w:rsidR="003F264E" w:rsidRDefault="00882CC2">
      <w:pPr>
        <w:pStyle w:val="2"/>
        <w:numPr>
          <w:ilvl w:val="1"/>
          <w:numId w:val="0"/>
        </w:numPr>
        <w:spacing w:line="400" w:lineRule="atLeast"/>
        <w:ind w:firstLineChars="100" w:firstLine="281"/>
        <w:rPr>
          <w:sz w:val="28"/>
          <w:szCs w:val="28"/>
        </w:rPr>
      </w:pPr>
      <w:r>
        <w:rPr>
          <w:rFonts w:hint="eastAsia"/>
          <w:sz w:val="28"/>
          <w:szCs w:val="28"/>
        </w:rPr>
        <w:t>5.3</w:t>
      </w:r>
      <w:r>
        <w:rPr>
          <w:rFonts w:hint="eastAsia"/>
          <w:sz w:val="28"/>
          <w:szCs w:val="28"/>
        </w:rPr>
        <w:t>添加员工功能测试</w:t>
      </w:r>
    </w:p>
    <w:p w:rsidR="003F264E" w:rsidRDefault="00882CC2">
      <w:pPr>
        <w:pStyle w:val="3"/>
        <w:numPr>
          <w:ilvl w:val="2"/>
          <w:numId w:val="0"/>
        </w:numPr>
        <w:spacing w:line="400" w:lineRule="exact"/>
        <w:ind w:firstLineChars="200" w:firstLine="482"/>
        <w:rPr>
          <w:sz w:val="24"/>
        </w:rPr>
      </w:pPr>
      <w:r>
        <w:rPr>
          <w:rFonts w:hint="eastAsia"/>
          <w:sz w:val="24"/>
        </w:rPr>
        <w:t>5.3.1</w:t>
      </w:r>
      <w:r>
        <w:rPr>
          <w:rFonts w:hint="eastAsia"/>
          <w:sz w:val="24"/>
        </w:rPr>
        <w:t>期望结果</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能够成功添加用户，用户能够实现登录。</w:t>
      </w:r>
    </w:p>
    <w:p w:rsidR="003F264E" w:rsidRDefault="00882CC2">
      <w:pPr>
        <w:pStyle w:val="3"/>
        <w:numPr>
          <w:ilvl w:val="2"/>
          <w:numId w:val="0"/>
        </w:numPr>
        <w:spacing w:line="400" w:lineRule="exact"/>
        <w:ind w:firstLineChars="200" w:firstLine="482"/>
        <w:rPr>
          <w:sz w:val="24"/>
        </w:rPr>
      </w:pPr>
      <w:r>
        <w:rPr>
          <w:rFonts w:hint="eastAsia"/>
          <w:sz w:val="24"/>
        </w:rPr>
        <w:t>5.3.2</w:t>
      </w:r>
      <w:r>
        <w:rPr>
          <w:rFonts w:hint="eastAsia"/>
          <w:sz w:val="24"/>
        </w:rPr>
        <w:t>测试结果</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添加员工</w:t>
      </w:r>
    </w:p>
    <w:p w:rsidR="003F264E" w:rsidRDefault="00882CC2">
      <w:r>
        <w:rPr>
          <w:noProof/>
        </w:rPr>
        <w:lastRenderedPageBreak/>
        <w:drawing>
          <wp:inline distT="0" distB="0" distL="114300" distR="114300">
            <wp:extent cx="5268595" cy="2841625"/>
            <wp:effectExtent l="0" t="0" r="8255" b="15875"/>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48" cstate="print"/>
                    <a:stretch>
                      <a:fillRect/>
                    </a:stretch>
                  </pic:blipFill>
                  <pic:spPr>
                    <a:xfrm>
                      <a:off x="0" y="0"/>
                      <a:ext cx="5268595" cy="2841625"/>
                    </a:xfrm>
                    <a:prstGeom prst="rect">
                      <a:avLst/>
                    </a:prstGeom>
                    <a:noFill/>
                    <a:ln w="9525">
                      <a:noFill/>
                    </a:ln>
                  </pic:spPr>
                </pic:pic>
              </a:graphicData>
            </a:graphic>
          </wp:inline>
        </w:drawing>
      </w:r>
    </w:p>
    <w:p w:rsidR="003F264E" w:rsidRDefault="00882CC2">
      <w:pPr>
        <w:jc w:val="center"/>
      </w:pPr>
      <w:r>
        <w:rPr>
          <w:rFonts w:hint="eastAsia"/>
        </w:rPr>
        <w:t>图</w:t>
      </w:r>
      <w:r>
        <w:rPr>
          <w:rFonts w:hint="eastAsia"/>
        </w:rPr>
        <w:t>5.6</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新员工登录后可以修改个人信息</w:t>
      </w:r>
    </w:p>
    <w:p w:rsidR="003F264E" w:rsidRDefault="00882CC2">
      <w:r>
        <w:rPr>
          <w:noProof/>
        </w:rPr>
        <w:drawing>
          <wp:inline distT="0" distB="0" distL="114300" distR="114300">
            <wp:extent cx="3171190" cy="3590290"/>
            <wp:effectExtent l="0" t="0" r="10160" b="1016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49" cstate="print"/>
                    <a:stretch>
                      <a:fillRect/>
                    </a:stretch>
                  </pic:blipFill>
                  <pic:spPr>
                    <a:xfrm>
                      <a:off x="0" y="0"/>
                      <a:ext cx="3171190" cy="3590290"/>
                    </a:xfrm>
                    <a:prstGeom prst="rect">
                      <a:avLst/>
                    </a:prstGeom>
                    <a:noFill/>
                    <a:ln w="9525">
                      <a:noFill/>
                    </a:ln>
                  </pic:spPr>
                </pic:pic>
              </a:graphicData>
            </a:graphic>
          </wp:inline>
        </w:drawing>
      </w:r>
    </w:p>
    <w:p w:rsidR="003F264E" w:rsidRDefault="00882CC2">
      <w:pPr>
        <w:jc w:val="center"/>
      </w:pPr>
      <w:r>
        <w:rPr>
          <w:rFonts w:hint="eastAsia"/>
        </w:rPr>
        <w:t>图</w:t>
      </w:r>
      <w:r>
        <w:rPr>
          <w:rFonts w:hint="eastAsia"/>
        </w:rPr>
        <w:t>5.7</w:t>
      </w:r>
    </w:p>
    <w:p w:rsidR="003F264E" w:rsidRDefault="00882CC2">
      <w:pPr>
        <w:pStyle w:val="3"/>
        <w:numPr>
          <w:ilvl w:val="2"/>
          <w:numId w:val="0"/>
        </w:numPr>
        <w:spacing w:line="400" w:lineRule="exact"/>
        <w:ind w:firstLineChars="200" w:firstLine="482"/>
        <w:rPr>
          <w:sz w:val="24"/>
        </w:rPr>
      </w:pPr>
      <w:r>
        <w:rPr>
          <w:rFonts w:hint="eastAsia"/>
          <w:sz w:val="24"/>
        </w:rPr>
        <w:t>5.3.3</w:t>
      </w:r>
      <w:r>
        <w:rPr>
          <w:rFonts w:hint="eastAsia"/>
          <w:sz w:val="24"/>
        </w:rPr>
        <w:t>结论</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测试功能合格</w:t>
      </w:r>
    </w:p>
    <w:p w:rsidR="003F264E" w:rsidRDefault="00882CC2">
      <w:pPr>
        <w:pStyle w:val="1"/>
        <w:numPr>
          <w:ilvl w:val="0"/>
          <w:numId w:val="0"/>
        </w:numPr>
        <w:ind w:left="425" w:hanging="425"/>
      </w:pPr>
      <w:r>
        <w:rPr>
          <w:rFonts w:hint="eastAsia"/>
        </w:rPr>
        <w:t>6</w:t>
      </w:r>
      <w:r>
        <w:rPr>
          <w:rFonts w:hint="eastAsia"/>
        </w:rPr>
        <w:t>结语</w:t>
      </w:r>
    </w:p>
    <w:p w:rsidR="003F264E" w:rsidRDefault="00882CC2">
      <w:pPr>
        <w:spacing w:line="400" w:lineRule="exac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此次毕业设计前前后后大概花费了将近两个月的时间，付出了很多时间，同</w:t>
      </w:r>
      <w:r>
        <w:rPr>
          <w:rFonts w:asciiTheme="minorEastAsia" w:eastAsiaTheme="minorEastAsia" w:hAnsiTheme="minorEastAsia" w:cstheme="minorEastAsia" w:hint="eastAsia"/>
          <w:sz w:val="24"/>
        </w:rPr>
        <w:lastRenderedPageBreak/>
        <w:t>时也收获了很多东西。项目代码的完成和毕业论文文档的完成，也意味着大学的生活就要结束了。这次毕业设计的题目是基于</w:t>
      </w:r>
      <w:r>
        <w:rPr>
          <w:rFonts w:asciiTheme="minorEastAsia" w:eastAsiaTheme="minorEastAsia" w:hAnsiTheme="minorEastAsia" w:cstheme="minorEastAsia" w:hint="eastAsia"/>
          <w:sz w:val="24"/>
        </w:rPr>
        <w:t>web</w:t>
      </w:r>
      <w:r>
        <w:rPr>
          <w:rFonts w:asciiTheme="minorEastAsia" w:eastAsiaTheme="minorEastAsia" w:hAnsiTheme="minorEastAsia" w:cstheme="minorEastAsia" w:hint="eastAsia"/>
          <w:sz w:val="24"/>
        </w:rPr>
        <w:t>的公司考勤系统设计，前期设想了很多的功能，在实现这些功能的过程中也发现了很多设计上的缺陷，有些功能也推翻重来过，也遇到过一些困难，比如关于请假和考勤数据的统一，还有定时任务的设置，这些都是以前没有遇到过的，最后通过自己的思考和对老师的请教也解决了这</w:t>
      </w:r>
      <w:r>
        <w:rPr>
          <w:rFonts w:asciiTheme="minorEastAsia" w:eastAsiaTheme="minorEastAsia" w:hAnsiTheme="minorEastAsia" w:cstheme="minorEastAsia" w:hint="eastAsia"/>
          <w:sz w:val="24"/>
        </w:rPr>
        <w:t>些问题。本次设计的系统基本上是满足了公司的基本需要，但是如果是如果是高层次需求仍然需要继续修改和增加功能。这个系统目前只是一个出版，后面会继续迭代版本，当然不仅仅是为了毕业设计，一款产品应该不断的打磨，变得越来越好。考勤系统现在用的越来越多，很多传统的人工考勤也基本上被淘汰了。所以为了一款好的考勤系统应该有很大的市场前景。</w:t>
      </w:r>
    </w:p>
    <w:p w:rsidR="003F264E" w:rsidRDefault="003F264E"/>
    <w:p w:rsidR="003F264E" w:rsidRDefault="003F264E"/>
    <w:p w:rsidR="003F264E" w:rsidRDefault="003F264E"/>
    <w:p w:rsidR="003F264E" w:rsidRDefault="003F264E"/>
    <w:p w:rsidR="003F264E" w:rsidRDefault="003F264E"/>
    <w:p w:rsidR="003F264E" w:rsidRDefault="003F264E"/>
    <w:p w:rsidR="003F264E" w:rsidRDefault="003F264E"/>
    <w:p w:rsidR="003F264E" w:rsidRDefault="003F264E"/>
    <w:sectPr w:rsidR="003F264E" w:rsidSect="003F26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CC2" w:rsidRDefault="00882CC2" w:rsidP="00D73DCD">
      <w:r>
        <w:separator/>
      </w:r>
    </w:p>
  </w:endnote>
  <w:endnote w:type="continuationSeparator" w:id="0">
    <w:p w:rsidR="00882CC2" w:rsidRDefault="00882CC2" w:rsidP="00D73D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CC2" w:rsidRDefault="00882CC2" w:rsidP="00D73DCD">
      <w:r>
        <w:separator/>
      </w:r>
    </w:p>
  </w:footnote>
  <w:footnote w:type="continuationSeparator" w:id="0">
    <w:p w:rsidR="00882CC2" w:rsidRDefault="00882CC2" w:rsidP="00D73D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0E72DFC"/>
    <w:multiLevelType w:val="singleLevel"/>
    <w:tmpl w:val="80E72DFC"/>
    <w:lvl w:ilvl="0">
      <w:start w:val="1"/>
      <w:numFmt w:val="decimal"/>
      <w:lvlText w:val="%1."/>
      <w:lvlJc w:val="left"/>
      <w:pPr>
        <w:tabs>
          <w:tab w:val="left" w:pos="312"/>
        </w:tabs>
      </w:pPr>
    </w:lvl>
  </w:abstractNum>
  <w:abstractNum w:abstractNumId="1">
    <w:nsid w:val="21213068"/>
    <w:multiLevelType w:val="multilevel"/>
    <w:tmpl w:val="21213068"/>
    <w:lvl w:ilvl="0">
      <w:start w:val="1"/>
      <w:numFmt w:val="decimal"/>
      <w:pStyle w:val="1"/>
      <w:lvlText w:val="%1."/>
      <w:lvlJc w:val="left"/>
      <w:pPr>
        <w:ind w:left="425" w:hanging="425"/>
      </w:pPr>
      <w:rPr>
        <w:rFonts w:hint="default"/>
      </w:rPr>
    </w:lvl>
    <w:lvl w:ilvl="1">
      <w:start w:val="1"/>
      <w:numFmt w:val="decimal"/>
      <w:pStyle w:val="2"/>
      <w:lvlText w:val="%1.%2."/>
      <w:lvlJc w:val="left"/>
      <w:pPr>
        <w:ind w:left="850" w:hanging="453"/>
      </w:pPr>
      <w:rPr>
        <w:rFonts w:ascii="宋体" w:eastAsia="宋体" w:hAnsi="宋体" w:cs="宋体" w:hint="default"/>
      </w:rPr>
    </w:lvl>
    <w:lvl w:ilvl="2">
      <w:start w:val="1"/>
      <w:numFmt w:val="decimal"/>
      <w:pStyle w:val="3"/>
      <w:lvlText w:val="%1.%2.%3."/>
      <w:lvlJc w:val="left"/>
      <w:pPr>
        <w:ind w:left="1508" w:hanging="708"/>
      </w:pPr>
      <w:rPr>
        <w:rFonts w:ascii="宋体" w:eastAsia="宋体" w:hAnsi="宋体" w:cs="宋体"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2">
    <w:nsid w:val="24B6633F"/>
    <w:multiLevelType w:val="singleLevel"/>
    <w:tmpl w:val="24B6633F"/>
    <w:lvl w:ilvl="0">
      <w:start w:val="1"/>
      <w:numFmt w:val="decimal"/>
      <w:lvlText w:val="%1."/>
      <w:lvlJc w:val="left"/>
      <w:pPr>
        <w:tabs>
          <w:tab w:val="left" w:pos="312"/>
        </w:tabs>
      </w:pPr>
    </w:lvl>
  </w:abstractNum>
  <w:abstractNum w:abstractNumId="3">
    <w:nsid w:val="26986FB2"/>
    <w:multiLevelType w:val="singleLevel"/>
    <w:tmpl w:val="26986FB2"/>
    <w:lvl w:ilvl="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172A27"/>
    <w:rsid w:val="001E3939"/>
    <w:rsid w:val="003A6066"/>
    <w:rsid w:val="003F264E"/>
    <w:rsid w:val="004212D1"/>
    <w:rsid w:val="008037A1"/>
    <w:rsid w:val="00882CC2"/>
    <w:rsid w:val="00930930"/>
    <w:rsid w:val="00AA6B95"/>
    <w:rsid w:val="00AE1777"/>
    <w:rsid w:val="00BF05F2"/>
    <w:rsid w:val="00D73DCD"/>
    <w:rsid w:val="00E17ED9"/>
    <w:rsid w:val="00E843F4"/>
    <w:rsid w:val="01081250"/>
    <w:rsid w:val="01AD68CE"/>
    <w:rsid w:val="01BA48B5"/>
    <w:rsid w:val="01D01FE3"/>
    <w:rsid w:val="021735BF"/>
    <w:rsid w:val="022B0154"/>
    <w:rsid w:val="023C56BF"/>
    <w:rsid w:val="025C116E"/>
    <w:rsid w:val="02871FEB"/>
    <w:rsid w:val="02991745"/>
    <w:rsid w:val="02A41CE4"/>
    <w:rsid w:val="030C3DAC"/>
    <w:rsid w:val="032468D3"/>
    <w:rsid w:val="033C24B0"/>
    <w:rsid w:val="03482439"/>
    <w:rsid w:val="03867068"/>
    <w:rsid w:val="03B17DAD"/>
    <w:rsid w:val="03B243EA"/>
    <w:rsid w:val="03D75861"/>
    <w:rsid w:val="03E654DB"/>
    <w:rsid w:val="03F51894"/>
    <w:rsid w:val="04005A87"/>
    <w:rsid w:val="04095586"/>
    <w:rsid w:val="041C1BE2"/>
    <w:rsid w:val="046E3F7E"/>
    <w:rsid w:val="04952421"/>
    <w:rsid w:val="04A834B0"/>
    <w:rsid w:val="04AA6648"/>
    <w:rsid w:val="04C016A3"/>
    <w:rsid w:val="04FA30D3"/>
    <w:rsid w:val="057253F0"/>
    <w:rsid w:val="05847E5B"/>
    <w:rsid w:val="0599470B"/>
    <w:rsid w:val="05B24B5F"/>
    <w:rsid w:val="05D65BCA"/>
    <w:rsid w:val="05F61479"/>
    <w:rsid w:val="060F0E1A"/>
    <w:rsid w:val="0630295C"/>
    <w:rsid w:val="06362B01"/>
    <w:rsid w:val="064A76DB"/>
    <w:rsid w:val="0652755F"/>
    <w:rsid w:val="066A3C5C"/>
    <w:rsid w:val="06A408E8"/>
    <w:rsid w:val="07051478"/>
    <w:rsid w:val="07051DEA"/>
    <w:rsid w:val="070A3DAC"/>
    <w:rsid w:val="070C140C"/>
    <w:rsid w:val="07317995"/>
    <w:rsid w:val="07371FBE"/>
    <w:rsid w:val="073942C0"/>
    <w:rsid w:val="076016C7"/>
    <w:rsid w:val="076B01EB"/>
    <w:rsid w:val="079C5AF8"/>
    <w:rsid w:val="07DF4416"/>
    <w:rsid w:val="08223818"/>
    <w:rsid w:val="08346F6F"/>
    <w:rsid w:val="083A48F4"/>
    <w:rsid w:val="0847582A"/>
    <w:rsid w:val="086C26A5"/>
    <w:rsid w:val="08721815"/>
    <w:rsid w:val="08CD7757"/>
    <w:rsid w:val="08DE3782"/>
    <w:rsid w:val="08FA7604"/>
    <w:rsid w:val="09186BF2"/>
    <w:rsid w:val="092B2332"/>
    <w:rsid w:val="09395F08"/>
    <w:rsid w:val="09826774"/>
    <w:rsid w:val="09946213"/>
    <w:rsid w:val="09963C4F"/>
    <w:rsid w:val="09B55E74"/>
    <w:rsid w:val="09C44E2D"/>
    <w:rsid w:val="09F26274"/>
    <w:rsid w:val="09F433D3"/>
    <w:rsid w:val="0A342264"/>
    <w:rsid w:val="0A7B4909"/>
    <w:rsid w:val="0AA60673"/>
    <w:rsid w:val="0AD8100C"/>
    <w:rsid w:val="0ADA72D0"/>
    <w:rsid w:val="0AEE79DB"/>
    <w:rsid w:val="0B037000"/>
    <w:rsid w:val="0B410E82"/>
    <w:rsid w:val="0B7F1D6F"/>
    <w:rsid w:val="0BA64A44"/>
    <w:rsid w:val="0BC33D4B"/>
    <w:rsid w:val="0C1172FE"/>
    <w:rsid w:val="0C322D8A"/>
    <w:rsid w:val="0C533633"/>
    <w:rsid w:val="0C6F60C9"/>
    <w:rsid w:val="0C823C1E"/>
    <w:rsid w:val="0C90061D"/>
    <w:rsid w:val="0C973B8E"/>
    <w:rsid w:val="0CC434B5"/>
    <w:rsid w:val="0CCC03C2"/>
    <w:rsid w:val="0CEC595F"/>
    <w:rsid w:val="0D08406E"/>
    <w:rsid w:val="0D1E156A"/>
    <w:rsid w:val="0D4A15E6"/>
    <w:rsid w:val="0DB922A1"/>
    <w:rsid w:val="0DBA4196"/>
    <w:rsid w:val="0DBB388D"/>
    <w:rsid w:val="0E257ED2"/>
    <w:rsid w:val="0E564E41"/>
    <w:rsid w:val="0E76636B"/>
    <w:rsid w:val="0E850B30"/>
    <w:rsid w:val="0EBB6248"/>
    <w:rsid w:val="0ED36DAB"/>
    <w:rsid w:val="0ED73268"/>
    <w:rsid w:val="0F02684A"/>
    <w:rsid w:val="0F265136"/>
    <w:rsid w:val="0F4D7D00"/>
    <w:rsid w:val="0F5F4780"/>
    <w:rsid w:val="0F84428E"/>
    <w:rsid w:val="0FC0177F"/>
    <w:rsid w:val="102460C2"/>
    <w:rsid w:val="10296CE7"/>
    <w:rsid w:val="103609D0"/>
    <w:rsid w:val="10442F47"/>
    <w:rsid w:val="10747874"/>
    <w:rsid w:val="109B7B4F"/>
    <w:rsid w:val="10A747A9"/>
    <w:rsid w:val="10E670E0"/>
    <w:rsid w:val="10F27A3B"/>
    <w:rsid w:val="11033DD7"/>
    <w:rsid w:val="1107092D"/>
    <w:rsid w:val="111664C4"/>
    <w:rsid w:val="11716581"/>
    <w:rsid w:val="11803854"/>
    <w:rsid w:val="118F6C34"/>
    <w:rsid w:val="11985F35"/>
    <w:rsid w:val="11AD79D7"/>
    <w:rsid w:val="11BC167E"/>
    <w:rsid w:val="11BE1EE5"/>
    <w:rsid w:val="11C61E2A"/>
    <w:rsid w:val="11D348B3"/>
    <w:rsid w:val="11F476E6"/>
    <w:rsid w:val="121B3D91"/>
    <w:rsid w:val="123156B0"/>
    <w:rsid w:val="126D242A"/>
    <w:rsid w:val="1270057E"/>
    <w:rsid w:val="128C2F7C"/>
    <w:rsid w:val="128D4142"/>
    <w:rsid w:val="130161F7"/>
    <w:rsid w:val="131014CA"/>
    <w:rsid w:val="133E1C4C"/>
    <w:rsid w:val="137E2918"/>
    <w:rsid w:val="13970969"/>
    <w:rsid w:val="139A03B9"/>
    <w:rsid w:val="139C4879"/>
    <w:rsid w:val="13E760DE"/>
    <w:rsid w:val="13F225D4"/>
    <w:rsid w:val="14001997"/>
    <w:rsid w:val="14005ECA"/>
    <w:rsid w:val="14035F83"/>
    <w:rsid w:val="141723E6"/>
    <w:rsid w:val="141965C9"/>
    <w:rsid w:val="14296953"/>
    <w:rsid w:val="142D4257"/>
    <w:rsid w:val="145E0D8C"/>
    <w:rsid w:val="146728D1"/>
    <w:rsid w:val="14C231FF"/>
    <w:rsid w:val="15145946"/>
    <w:rsid w:val="15212B98"/>
    <w:rsid w:val="155E4D1D"/>
    <w:rsid w:val="157460E2"/>
    <w:rsid w:val="15961C4B"/>
    <w:rsid w:val="15A031C9"/>
    <w:rsid w:val="15CB1D5C"/>
    <w:rsid w:val="15D64CF5"/>
    <w:rsid w:val="15DA6E31"/>
    <w:rsid w:val="15DF5F1F"/>
    <w:rsid w:val="15DF63D7"/>
    <w:rsid w:val="1614734C"/>
    <w:rsid w:val="163D445D"/>
    <w:rsid w:val="16540AD5"/>
    <w:rsid w:val="16592B7A"/>
    <w:rsid w:val="16696A4A"/>
    <w:rsid w:val="166D0562"/>
    <w:rsid w:val="167A1A4C"/>
    <w:rsid w:val="168A445F"/>
    <w:rsid w:val="169F20FB"/>
    <w:rsid w:val="16A66375"/>
    <w:rsid w:val="16AE6D22"/>
    <w:rsid w:val="16C1435A"/>
    <w:rsid w:val="17126249"/>
    <w:rsid w:val="17485360"/>
    <w:rsid w:val="17741D30"/>
    <w:rsid w:val="17B96DA2"/>
    <w:rsid w:val="17F76999"/>
    <w:rsid w:val="17FB6941"/>
    <w:rsid w:val="180F2598"/>
    <w:rsid w:val="18154079"/>
    <w:rsid w:val="1816006E"/>
    <w:rsid w:val="184227EC"/>
    <w:rsid w:val="18D24265"/>
    <w:rsid w:val="18E265E6"/>
    <w:rsid w:val="19000E40"/>
    <w:rsid w:val="1926351C"/>
    <w:rsid w:val="19316B12"/>
    <w:rsid w:val="194C6442"/>
    <w:rsid w:val="19FA59BE"/>
    <w:rsid w:val="1A2D3757"/>
    <w:rsid w:val="1A3602D9"/>
    <w:rsid w:val="1A703C78"/>
    <w:rsid w:val="1A753F63"/>
    <w:rsid w:val="1A7A56A9"/>
    <w:rsid w:val="1A7B67DB"/>
    <w:rsid w:val="1A873F62"/>
    <w:rsid w:val="1AA37833"/>
    <w:rsid w:val="1AAB2B99"/>
    <w:rsid w:val="1ABA38E8"/>
    <w:rsid w:val="1ADE347D"/>
    <w:rsid w:val="1AF87CF4"/>
    <w:rsid w:val="1B0F0F49"/>
    <w:rsid w:val="1B103701"/>
    <w:rsid w:val="1B257EA9"/>
    <w:rsid w:val="1B35364C"/>
    <w:rsid w:val="1B3C26E3"/>
    <w:rsid w:val="1B926639"/>
    <w:rsid w:val="1BD83943"/>
    <w:rsid w:val="1BDA4D3E"/>
    <w:rsid w:val="1C3D5A51"/>
    <w:rsid w:val="1C45120A"/>
    <w:rsid w:val="1C633195"/>
    <w:rsid w:val="1C844399"/>
    <w:rsid w:val="1C8F729E"/>
    <w:rsid w:val="1C9E3FD0"/>
    <w:rsid w:val="1CC34AF3"/>
    <w:rsid w:val="1CCD2890"/>
    <w:rsid w:val="1CCF0F90"/>
    <w:rsid w:val="1CED0AFB"/>
    <w:rsid w:val="1CF47B04"/>
    <w:rsid w:val="1CFA1061"/>
    <w:rsid w:val="1D1C5B33"/>
    <w:rsid w:val="1D2F53D3"/>
    <w:rsid w:val="1D49433A"/>
    <w:rsid w:val="1D6307F1"/>
    <w:rsid w:val="1D991A9E"/>
    <w:rsid w:val="1D9977CF"/>
    <w:rsid w:val="1DD474C3"/>
    <w:rsid w:val="1E0904A9"/>
    <w:rsid w:val="1E643F3D"/>
    <w:rsid w:val="1E681EFC"/>
    <w:rsid w:val="1E6F0B53"/>
    <w:rsid w:val="1E6F24A9"/>
    <w:rsid w:val="1EAF4164"/>
    <w:rsid w:val="1EBB7EC4"/>
    <w:rsid w:val="1EDE5FD0"/>
    <w:rsid w:val="1F184B60"/>
    <w:rsid w:val="1F3541B1"/>
    <w:rsid w:val="1F356702"/>
    <w:rsid w:val="1F603B4D"/>
    <w:rsid w:val="1FA10427"/>
    <w:rsid w:val="1FAE04C6"/>
    <w:rsid w:val="1FE007AC"/>
    <w:rsid w:val="1FED071A"/>
    <w:rsid w:val="2023475A"/>
    <w:rsid w:val="20352BC4"/>
    <w:rsid w:val="203D6481"/>
    <w:rsid w:val="203E693A"/>
    <w:rsid w:val="20704F9C"/>
    <w:rsid w:val="20730C82"/>
    <w:rsid w:val="207C1283"/>
    <w:rsid w:val="20A6675E"/>
    <w:rsid w:val="20BD7503"/>
    <w:rsid w:val="20D613D9"/>
    <w:rsid w:val="20DB3C83"/>
    <w:rsid w:val="20E025F8"/>
    <w:rsid w:val="20E92237"/>
    <w:rsid w:val="21281CE8"/>
    <w:rsid w:val="212B270E"/>
    <w:rsid w:val="216B17DE"/>
    <w:rsid w:val="21C642B6"/>
    <w:rsid w:val="21C85280"/>
    <w:rsid w:val="21E356DE"/>
    <w:rsid w:val="22367515"/>
    <w:rsid w:val="225C439C"/>
    <w:rsid w:val="2290606F"/>
    <w:rsid w:val="22DF5A56"/>
    <w:rsid w:val="22F118FD"/>
    <w:rsid w:val="230A2BE5"/>
    <w:rsid w:val="23134312"/>
    <w:rsid w:val="233240EF"/>
    <w:rsid w:val="239E57DB"/>
    <w:rsid w:val="23BE789B"/>
    <w:rsid w:val="23D6176B"/>
    <w:rsid w:val="23D95FDC"/>
    <w:rsid w:val="242E5D5B"/>
    <w:rsid w:val="24302493"/>
    <w:rsid w:val="243464E4"/>
    <w:rsid w:val="246F0D80"/>
    <w:rsid w:val="24706192"/>
    <w:rsid w:val="24AF5A31"/>
    <w:rsid w:val="24B52333"/>
    <w:rsid w:val="24BA75F8"/>
    <w:rsid w:val="24CB61A1"/>
    <w:rsid w:val="24CD22D1"/>
    <w:rsid w:val="24F669B8"/>
    <w:rsid w:val="2507659B"/>
    <w:rsid w:val="25474903"/>
    <w:rsid w:val="25590699"/>
    <w:rsid w:val="2588133B"/>
    <w:rsid w:val="261F72D8"/>
    <w:rsid w:val="263B2EBE"/>
    <w:rsid w:val="26482526"/>
    <w:rsid w:val="264E4310"/>
    <w:rsid w:val="266A1B1B"/>
    <w:rsid w:val="2676504B"/>
    <w:rsid w:val="267665FA"/>
    <w:rsid w:val="26956C93"/>
    <w:rsid w:val="26A906BB"/>
    <w:rsid w:val="26B21836"/>
    <w:rsid w:val="26E66258"/>
    <w:rsid w:val="26EA016C"/>
    <w:rsid w:val="26ED2917"/>
    <w:rsid w:val="26FA50E9"/>
    <w:rsid w:val="26FF199D"/>
    <w:rsid w:val="2744334A"/>
    <w:rsid w:val="27444AE0"/>
    <w:rsid w:val="2754571A"/>
    <w:rsid w:val="278A03DF"/>
    <w:rsid w:val="27DD5B46"/>
    <w:rsid w:val="27EC52E7"/>
    <w:rsid w:val="28227FBE"/>
    <w:rsid w:val="287737CD"/>
    <w:rsid w:val="28A209C9"/>
    <w:rsid w:val="28C8394B"/>
    <w:rsid w:val="28CC5A78"/>
    <w:rsid w:val="28D64071"/>
    <w:rsid w:val="28DB3A7E"/>
    <w:rsid w:val="28E20F2F"/>
    <w:rsid w:val="28E50DF5"/>
    <w:rsid w:val="28EA2EC4"/>
    <w:rsid w:val="28FF3509"/>
    <w:rsid w:val="290A0607"/>
    <w:rsid w:val="290D41CE"/>
    <w:rsid w:val="29412495"/>
    <w:rsid w:val="297523CB"/>
    <w:rsid w:val="29B873EA"/>
    <w:rsid w:val="29C23D72"/>
    <w:rsid w:val="2A4C34CB"/>
    <w:rsid w:val="2A4F4B54"/>
    <w:rsid w:val="2A59207C"/>
    <w:rsid w:val="2A906678"/>
    <w:rsid w:val="2A991438"/>
    <w:rsid w:val="2AA92165"/>
    <w:rsid w:val="2AB2389D"/>
    <w:rsid w:val="2ABD5780"/>
    <w:rsid w:val="2AC25F3E"/>
    <w:rsid w:val="2ADA24F9"/>
    <w:rsid w:val="2AE873EA"/>
    <w:rsid w:val="2AFC7DE8"/>
    <w:rsid w:val="2B0D6A4E"/>
    <w:rsid w:val="2B47745D"/>
    <w:rsid w:val="2B587A38"/>
    <w:rsid w:val="2B64577E"/>
    <w:rsid w:val="2BB43F9C"/>
    <w:rsid w:val="2BE0124C"/>
    <w:rsid w:val="2C1E5F9B"/>
    <w:rsid w:val="2C2235B9"/>
    <w:rsid w:val="2C44146F"/>
    <w:rsid w:val="2C81633C"/>
    <w:rsid w:val="2CBC1E18"/>
    <w:rsid w:val="2CCC0576"/>
    <w:rsid w:val="2CDE59F8"/>
    <w:rsid w:val="2CF60B87"/>
    <w:rsid w:val="2D6C116D"/>
    <w:rsid w:val="2D772160"/>
    <w:rsid w:val="2DA966E6"/>
    <w:rsid w:val="2DCD265D"/>
    <w:rsid w:val="2DCE2560"/>
    <w:rsid w:val="2DE07924"/>
    <w:rsid w:val="2E13150E"/>
    <w:rsid w:val="2E196B4F"/>
    <w:rsid w:val="2E1D19C6"/>
    <w:rsid w:val="2E1E6110"/>
    <w:rsid w:val="2E41465F"/>
    <w:rsid w:val="2E417B72"/>
    <w:rsid w:val="2E4B6069"/>
    <w:rsid w:val="2E5033BF"/>
    <w:rsid w:val="2E6D1EAF"/>
    <w:rsid w:val="2ED27007"/>
    <w:rsid w:val="2F717799"/>
    <w:rsid w:val="2F8609E2"/>
    <w:rsid w:val="2F9950E0"/>
    <w:rsid w:val="2FAB155F"/>
    <w:rsid w:val="2FB30549"/>
    <w:rsid w:val="2FCF6CB3"/>
    <w:rsid w:val="2FED4B58"/>
    <w:rsid w:val="300621C2"/>
    <w:rsid w:val="301B6878"/>
    <w:rsid w:val="301C0B28"/>
    <w:rsid w:val="30250AF1"/>
    <w:rsid w:val="302B4FBD"/>
    <w:rsid w:val="306B0219"/>
    <w:rsid w:val="30B718F6"/>
    <w:rsid w:val="310733D6"/>
    <w:rsid w:val="310C0FFF"/>
    <w:rsid w:val="316F2F7C"/>
    <w:rsid w:val="31831652"/>
    <w:rsid w:val="319E63D9"/>
    <w:rsid w:val="31BA3328"/>
    <w:rsid w:val="31E36E61"/>
    <w:rsid w:val="325B0A88"/>
    <w:rsid w:val="327168BC"/>
    <w:rsid w:val="32791F23"/>
    <w:rsid w:val="32AF2F35"/>
    <w:rsid w:val="32C944A5"/>
    <w:rsid w:val="33247466"/>
    <w:rsid w:val="33254587"/>
    <w:rsid w:val="33424335"/>
    <w:rsid w:val="335171BE"/>
    <w:rsid w:val="33720E06"/>
    <w:rsid w:val="338D76CC"/>
    <w:rsid w:val="33942C83"/>
    <w:rsid w:val="339E0F7A"/>
    <w:rsid w:val="33CC1B54"/>
    <w:rsid w:val="33F735F2"/>
    <w:rsid w:val="34227407"/>
    <w:rsid w:val="343518A9"/>
    <w:rsid w:val="34397B45"/>
    <w:rsid w:val="344F76A4"/>
    <w:rsid w:val="346B1F4D"/>
    <w:rsid w:val="349D3ED1"/>
    <w:rsid w:val="34D87105"/>
    <w:rsid w:val="35100973"/>
    <w:rsid w:val="351B4F13"/>
    <w:rsid w:val="355E65B3"/>
    <w:rsid w:val="357C0174"/>
    <w:rsid w:val="357E3422"/>
    <w:rsid w:val="35953915"/>
    <w:rsid w:val="359E7507"/>
    <w:rsid w:val="35A77685"/>
    <w:rsid w:val="35DA0BBD"/>
    <w:rsid w:val="35E93FB6"/>
    <w:rsid w:val="35F00531"/>
    <w:rsid w:val="3600543A"/>
    <w:rsid w:val="36204820"/>
    <w:rsid w:val="365A0CC9"/>
    <w:rsid w:val="36601F30"/>
    <w:rsid w:val="36A34CC7"/>
    <w:rsid w:val="36B36CB0"/>
    <w:rsid w:val="36B9396A"/>
    <w:rsid w:val="36DE57ED"/>
    <w:rsid w:val="36FB65AE"/>
    <w:rsid w:val="372551C6"/>
    <w:rsid w:val="372919B7"/>
    <w:rsid w:val="37403EBC"/>
    <w:rsid w:val="3746023D"/>
    <w:rsid w:val="375406EA"/>
    <w:rsid w:val="377B17B1"/>
    <w:rsid w:val="37C9677F"/>
    <w:rsid w:val="3812718D"/>
    <w:rsid w:val="38350A19"/>
    <w:rsid w:val="38352FB2"/>
    <w:rsid w:val="38CE44FD"/>
    <w:rsid w:val="38E25E8E"/>
    <w:rsid w:val="38E44152"/>
    <w:rsid w:val="38E50375"/>
    <w:rsid w:val="39601C65"/>
    <w:rsid w:val="396B224A"/>
    <w:rsid w:val="39713A1B"/>
    <w:rsid w:val="39805FD7"/>
    <w:rsid w:val="39926393"/>
    <w:rsid w:val="39C521B6"/>
    <w:rsid w:val="39DA407C"/>
    <w:rsid w:val="39E92434"/>
    <w:rsid w:val="39F8485F"/>
    <w:rsid w:val="3A0F13B3"/>
    <w:rsid w:val="3A1D75BB"/>
    <w:rsid w:val="3A243840"/>
    <w:rsid w:val="3A256BA0"/>
    <w:rsid w:val="3A263BF4"/>
    <w:rsid w:val="3A68571D"/>
    <w:rsid w:val="3A6A0844"/>
    <w:rsid w:val="3AAB4584"/>
    <w:rsid w:val="3AB14C70"/>
    <w:rsid w:val="3ABA3EA6"/>
    <w:rsid w:val="3AC602D4"/>
    <w:rsid w:val="3ACE3A3B"/>
    <w:rsid w:val="3AD2275D"/>
    <w:rsid w:val="3B0779D7"/>
    <w:rsid w:val="3B086512"/>
    <w:rsid w:val="3B2C671F"/>
    <w:rsid w:val="3B4D5510"/>
    <w:rsid w:val="3B9C7CF1"/>
    <w:rsid w:val="3BA028DE"/>
    <w:rsid w:val="3BB02F63"/>
    <w:rsid w:val="3BBE52E0"/>
    <w:rsid w:val="3BC01ADC"/>
    <w:rsid w:val="3BED0CC4"/>
    <w:rsid w:val="3BF727BA"/>
    <w:rsid w:val="3C01692D"/>
    <w:rsid w:val="3C210EC0"/>
    <w:rsid w:val="3C2328B9"/>
    <w:rsid w:val="3C302C47"/>
    <w:rsid w:val="3C3D2B9A"/>
    <w:rsid w:val="3C823A34"/>
    <w:rsid w:val="3CCA0327"/>
    <w:rsid w:val="3CD45F55"/>
    <w:rsid w:val="3CDB215F"/>
    <w:rsid w:val="3CFD199E"/>
    <w:rsid w:val="3D1C0E45"/>
    <w:rsid w:val="3D2D0915"/>
    <w:rsid w:val="3D3D2A26"/>
    <w:rsid w:val="3DA067F9"/>
    <w:rsid w:val="3E077EBC"/>
    <w:rsid w:val="3E774E6F"/>
    <w:rsid w:val="3E7765B8"/>
    <w:rsid w:val="3EB308BC"/>
    <w:rsid w:val="3EB469F7"/>
    <w:rsid w:val="3EBF283D"/>
    <w:rsid w:val="3EDB5C8A"/>
    <w:rsid w:val="3EE666C6"/>
    <w:rsid w:val="3F2535C0"/>
    <w:rsid w:val="3F4F127D"/>
    <w:rsid w:val="3F635A66"/>
    <w:rsid w:val="3F7846EB"/>
    <w:rsid w:val="3FC169E8"/>
    <w:rsid w:val="3FC66998"/>
    <w:rsid w:val="400C0DA7"/>
    <w:rsid w:val="401E6A84"/>
    <w:rsid w:val="40331436"/>
    <w:rsid w:val="404D3092"/>
    <w:rsid w:val="407732A7"/>
    <w:rsid w:val="408B7774"/>
    <w:rsid w:val="40B758CE"/>
    <w:rsid w:val="40D90363"/>
    <w:rsid w:val="41057BB7"/>
    <w:rsid w:val="41297A94"/>
    <w:rsid w:val="4140780F"/>
    <w:rsid w:val="419634A9"/>
    <w:rsid w:val="41EF497E"/>
    <w:rsid w:val="41F414C1"/>
    <w:rsid w:val="42115FEA"/>
    <w:rsid w:val="421F758D"/>
    <w:rsid w:val="4225215D"/>
    <w:rsid w:val="42760E00"/>
    <w:rsid w:val="42825988"/>
    <w:rsid w:val="42D217D3"/>
    <w:rsid w:val="42E62717"/>
    <w:rsid w:val="42F54ED7"/>
    <w:rsid w:val="42FF7FAD"/>
    <w:rsid w:val="431421E2"/>
    <w:rsid w:val="43196160"/>
    <w:rsid w:val="434466A6"/>
    <w:rsid w:val="43492CF9"/>
    <w:rsid w:val="439544DF"/>
    <w:rsid w:val="43B14078"/>
    <w:rsid w:val="43BA16BE"/>
    <w:rsid w:val="43EB10AB"/>
    <w:rsid w:val="443161AB"/>
    <w:rsid w:val="44380FE1"/>
    <w:rsid w:val="444A5008"/>
    <w:rsid w:val="44587EE5"/>
    <w:rsid w:val="447E2B70"/>
    <w:rsid w:val="4486262A"/>
    <w:rsid w:val="448875A7"/>
    <w:rsid w:val="44914479"/>
    <w:rsid w:val="44B46C47"/>
    <w:rsid w:val="44BB3E15"/>
    <w:rsid w:val="44E55198"/>
    <w:rsid w:val="44F8667F"/>
    <w:rsid w:val="44F877DB"/>
    <w:rsid w:val="44FA7E86"/>
    <w:rsid w:val="45053DA4"/>
    <w:rsid w:val="450D0EE4"/>
    <w:rsid w:val="450D1B8B"/>
    <w:rsid w:val="45596F9E"/>
    <w:rsid w:val="456132F4"/>
    <w:rsid w:val="4563668B"/>
    <w:rsid w:val="45801DAF"/>
    <w:rsid w:val="4594220D"/>
    <w:rsid w:val="45DA5A55"/>
    <w:rsid w:val="45DD3B30"/>
    <w:rsid w:val="45F85B64"/>
    <w:rsid w:val="460D4391"/>
    <w:rsid w:val="461A1336"/>
    <w:rsid w:val="46224183"/>
    <w:rsid w:val="465D4142"/>
    <w:rsid w:val="46E30658"/>
    <w:rsid w:val="46E75A3E"/>
    <w:rsid w:val="46FA396A"/>
    <w:rsid w:val="471E1D10"/>
    <w:rsid w:val="472667FB"/>
    <w:rsid w:val="474129DD"/>
    <w:rsid w:val="475D5C75"/>
    <w:rsid w:val="477E4CF5"/>
    <w:rsid w:val="47AA4F60"/>
    <w:rsid w:val="47B116E3"/>
    <w:rsid w:val="48F0116E"/>
    <w:rsid w:val="48FC71C8"/>
    <w:rsid w:val="4948252A"/>
    <w:rsid w:val="495B0C44"/>
    <w:rsid w:val="4973259D"/>
    <w:rsid w:val="49750FBD"/>
    <w:rsid w:val="499D716F"/>
    <w:rsid w:val="49AA4EF3"/>
    <w:rsid w:val="49FF0110"/>
    <w:rsid w:val="4A2252CE"/>
    <w:rsid w:val="4A3D7702"/>
    <w:rsid w:val="4A4A31E2"/>
    <w:rsid w:val="4A502F09"/>
    <w:rsid w:val="4A55698B"/>
    <w:rsid w:val="4A7442D4"/>
    <w:rsid w:val="4A8012CB"/>
    <w:rsid w:val="4A9D2443"/>
    <w:rsid w:val="4AC029EF"/>
    <w:rsid w:val="4ADD0D23"/>
    <w:rsid w:val="4AF028C4"/>
    <w:rsid w:val="4AF66076"/>
    <w:rsid w:val="4AF84387"/>
    <w:rsid w:val="4B0E1199"/>
    <w:rsid w:val="4B16139A"/>
    <w:rsid w:val="4B1F557B"/>
    <w:rsid w:val="4B374793"/>
    <w:rsid w:val="4B6763A7"/>
    <w:rsid w:val="4B7F1F8C"/>
    <w:rsid w:val="4B8116DB"/>
    <w:rsid w:val="4B944558"/>
    <w:rsid w:val="4B962DAF"/>
    <w:rsid w:val="4BA42CEE"/>
    <w:rsid w:val="4BAC7E42"/>
    <w:rsid w:val="4BAD2E21"/>
    <w:rsid w:val="4BC4393B"/>
    <w:rsid w:val="4BCD1320"/>
    <w:rsid w:val="4BCE7FEB"/>
    <w:rsid w:val="4BF423FA"/>
    <w:rsid w:val="4C0A6095"/>
    <w:rsid w:val="4C211606"/>
    <w:rsid w:val="4C397A48"/>
    <w:rsid w:val="4C493149"/>
    <w:rsid w:val="4C8A3CAD"/>
    <w:rsid w:val="4C8B3F61"/>
    <w:rsid w:val="4C901A0F"/>
    <w:rsid w:val="4CA459B3"/>
    <w:rsid w:val="4CB12C34"/>
    <w:rsid w:val="4CD94DA3"/>
    <w:rsid w:val="4CF5754C"/>
    <w:rsid w:val="4CF91873"/>
    <w:rsid w:val="4D080266"/>
    <w:rsid w:val="4D0A373C"/>
    <w:rsid w:val="4D505868"/>
    <w:rsid w:val="4D6F393D"/>
    <w:rsid w:val="4E21785A"/>
    <w:rsid w:val="4E3256AB"/>
    <w:rsid w:val="4E374C6C"/>
    <w:rsid w:val="4E545BE3"/>
    <w:rsid w:val="4E7243BA"/>
    <w:rsid w:val="4E77674F"/>
    <w:rsid w:val="4E7B3BE7"/>
    <w:rsid w:val="4E8C7610"/>
    <w:rsid w:val="4E9B7AE8"/>
    <w:rsid w:val="4EA8438A"/>
    <w:rsid w:val="4EAF3901"/>
    <w:rsid w:val="4EB8403B"/>
    <w:rsid w:val="4EB87821"/>
    <w:rsid w:val="4EC1000A"/>
    <w:rsid w:val="4EC34269"/>
    <w:rsid w:val="4EE92E57"/>
    <w:rsid w:val="4EEA3EC3"/>
    <w:rsid w:val="4F305429"/>
    <w:rsid w:val="4F314E76"/>
    <w:rsid w:val="4F34199F"/>
    <w:rsid w:val="4F3B5C1A"/>
    <w:rsid w:val="4F51621F"/>
    <w:rsid w:val="4F833BF3"/>
    <w:rsid w:val="4F9B3950"/>
    <w:rsid w:val="4FA77C0E"/>
    <w:rsid w:val="4FB25862"/>
    <w:rsid w:val="4FDA4A9B"/>
    <w:rsid w:val="4FF11975"/>
    <w:rsid w:val="4FF539E6"/>
    <w:rsid w:val="4FFB4724"/>
    <w:rsid w:val="5004238D"/>
    <w:rsid w:val="507D6941"/>
    <w:rsid w:val="50926332"/>
    <w:rsid w:val="50AB3FC8"/>
    <w:rsid w:val="50B60CA5"/>
    <w:rsid w:val="50E44D2E"/>
    <w:rsid w:val="512440A8"/>
    <w:rsid w:val="5133289C"/>
    <w:rsid w:val="51811AA1"/>
    <w:rsid w:val="51F40CB4"/>
    <w:rsid w:val="52026A2B"/>
    <w:rsid w:val="522755E1"/>
    <w:rsid w:val="523345E6"/>
    <w:rsid w:val="52CB0B83"/>
    <w:rsid w:val="532E7491"/>
    <w:rsid w:val="53543683"/>
    <w:rsid w:val="535C3A06"/>
    <w:rsid w:val="5384595C"/>
    <w:rsid w:val="53D41F9C"/>
    <w:rsid w:val="53DA7702"/>
    <w:rsid w:val="544D78C5"/>
    <w:rsid w:val="54607D8D"/>
    <w:rsid w:val="54644961"/>
    <w:rsid w:val="547432B3"/>
    <w:rsid w:val="54827B09"/>
    <w:rsid w:val="54864137"/>
    <w:rsid w:val="54CF150B"/>
    <w:rsid w:val="54EF3A41"/>
    <w:rsid w:val="54F52421"/>
    <w:rsid w:val="550717CC"/>
    <w:rsid w:val="553B4064"/>
    <w:rsid w:val="553E75A2"/>
    <w:rsid w:val="55783D48"/>
    <w:rsid w:val="558F3E6D"/>
    <w:rsid w:val="55BE5BDC"/>
    <w:rsid w:val="55ED0B5F"/>
    <w:rsid w:val="562D4C76"/>
    <w:rsid w:val="562F4981"/>
    <w:rsid w:val="56655CA5"/>
    <w:rsid w:val="566874B6"/>
    <w:rsid w:val="566B0B4A"/>
    <w:rsid w:val="56805FD0"/>
    <w:rsid w:val="57116E7C"/>
    <w:rsid w:val="577A7434"/>
    <w:rsid w:val="57876E55"/>
    <w:rsid w:val="57AD15FD"/>
    <w:rsid w:val="57BC0011"/>
    <w:rsid w:val="57C6492A"/>
    <w:rsid w:val="582C32EF"/>
    <w:rsid w:val="5849620E"/>
    <w:rsid w:val="587B6130"/>
    <w:rsid w:val="589866A8"/>
    <w:rsid w:val="589E58D6"/>
    <w:rsid w:val="58C03BA8"/>
    <w:rsid w:val="58F42E4D"/>
    <w:rsid w:val="590529DB"/>
    <w:rsid w:val="59366C71"/>
    <w:rsid w:val="59603FFD"/>
    <w:rsid w:val="59826AB3"/>
    <w:rsid w:val="59D85BA9"/>
    <w:rsid w:val="5A137978"/>
    <w:rsid w:val="5A231C77"/>
    <w:rsid w:val="5A96416B"/>
    <w:rsid w:val="5A9D24F0"/>
    <w:rsid w:val="5A9F5FCF"/>
    <w:rsid w:val="5ACA5444"/>
    <w:rsid w:val="5AD01DFA"/>
    <w:rsid w:val="5B100B55"/>
    <w:rsid w:val="5B240A37"/>
    <w:rsid w:val="5B395E81"/>
    <w:rsid w:val="5B493EFB"/>
    <w:rsid w:val="5B7A1FB0"/>
    <w:rsid w:val="5B94574C"/>
    <w:rsid w:val="5BA86E5B"/>
    <w:rsid w:val="5BB96229"/>
    <w:rsid w:val="5C590DDE"/>
    <w:rsid w:val="5C6F7DB4"/>
    <w:rsid w:val="5C7D50B4"/>
    <w:rsid w:val="5C92446D"/>
    <w:rsid w:val="5CBC0952"/>
    <w:rsid w:val="5D245B16"/>
    <w:rsid w:val="5D252B77"/>
    <w:rsid w:val="5D5C1CFB"/>
    <w:rsid w:val="5D787BE1"/>
    <w:rsid w:val="5D826677"/>
    <w:rsid w:val="5DA273CB"/>
    <w:rsid w:val="5DB90D9F"/>
    <w:rsid w:val="5DDF146C"/>
    <w:rsid w:val="5DE56161"/>
    <w:rsid w:val="5DF94CE8"/>
    <w:rsid w:val="5E0451FA"/>
    <w:rsid w:val="5E0A19FB"/>
    <w:rsid w:val="5E4A38A0"/>
    <w:rsid w:val="5E5B48A8"/>
    <w:rsid w:val="5E966708"/>
    <w:rsid w:val="5EA51775"/>
    <w:rsid w:val="5ED132A9"/>
    <w:rsid w:val="5ED91C6A"/>
    <w:rsid w:val="5F213D13"/>
    <w:rsid w:val="5F2C0C70"/>
    <w:rsid w:val="5F302312"/>
    <w:rsid w:val="5F3C214D"/>
    <w:rsid w:val="5F6B50BC"/>
    <w:rsid w:val="5F8C5048"/>
    <w:rsid w:val="5F996AB7"/>
    <w:rsid w:val="5F9D4EB0"/>
    <w:rsid w:val="5FA03F69"/>
    <w:rsid w:val="5FAF42BA"/>
    <w:rsid w:val="5FBD1F44"/>
    <w:rsid w:val="5FBF76A7"/>
    <w:rsid w:val="5FC9398C"/>
    <w:rsid w:val="5FCB239D"/>
    <w:rsid w:val="5FE861AB"/>
    <w:rsid w:val="5FEA1949"/>
    <w:rsid w:val="5FEA7093"/>
    <w:rsid w:val="60A0359C"/>
    <w:rsid w:val="60B43C2A"/>
    <w:rsid w:val="60BD4331"/>
    <w:rsid w:val="60C80721"/>
    <w:rsid w:val="60C819FF"/>
    <w:rsid w:val="60F56EFD"/>
    <w:rsid w:val="613B7A4B"/>
    <w:rsid w:val="61A30AFC"/>
    <w:rsid w:val="61AB6B3F"/>
    <w:rsid w:val="61AF7509"/>
    <w:rsid w:val="61C54739"/>
    <w:rsid w:val="61DA00B9"/>
    <w:rsid w:val="61E46A77"/>
    <w:rsid w:val="6222178A"/>
    <w:rsid w:val="62402F8C"/>
    <w:rsid w:val="626613F4"/>
    <w:rsid w:val="62736D71"/>
    <w:rsid w:val="627F3ECB"/>
    <w:rsid w:val="62A52AEE"/>
    <w:rsid w:val="62A8505C"/>
    <w:rsid w:val="62D97D12"/>
    <w:rsid w:val="62E7504C"/>
    <w:rsid w:val="63073342"/>
    <w:rsid w:val="63335BB8"/>
    <w:rsid w:val="634533C5"/>
    <w:rsid w:val="63480D0B"/>
    <w:rsid w:val="63561B6D"/>
    <w:rsid w:val="635D6156"/>
    <w:rsid w:val="63652F59"/>
    <w:rsid w:val="636C68EA"/>
    <w:rsid w:val="63FF73C5"/>
    <w:rsid w:val="642901EC"/>
    <w:rsid w:val="64321075"/>
    <w:rsid w:val="64573C6D"/>
    <w:rsid w:val="64BC5DD2"/>
    <w:rsid w:val="64F8788F"/>
    <w:rsid w:val="65020F15"/>
    <w:rsid w:val="650D7A33"/>
    <w:rsid w:val="65120978"/>
    <w:rsid w:val="652A092D"/>
    <w:rsid w:val="65437A9A"/>
    <w:rsid w:val="6558028E"/>
    <w:rsid w:val="6590271F"/>
    <w:rsid w:val="65C6733B"/>
    <w:rsid w:val="66071169"/>
    <w:rsid w:val="66205334"/>
    <w:rsid w:val="66643CC1"/>
    <w:rsid w:val="666C1A2D"/>
    <w:rsid w:val="66B02F60"/>
    <w:rsid w:val="66D35D8C"/>
    <w:rsid w:val="6707233B"/>
    <w:rsid w:val="671550E8"/>
    <w:rsid w:val="674F686C"/>
    <w:rsid w:val="67523B3B"/>
    <w:rsid w:val="677B0D7E"/>
    <w:rsid w:val="678C6A50"/>
    <w:rsid w:val="6797688E"/>
    <w:rsid w:val="67994EA4"/>
    <w:rsid w:val="67A20114"/>
    <w:rsid w:val="67CE4440"/>
    <w:rsid w:val="67D866D6"/>
    <w:rsid w:val="6810224D"/>
    <w:rsid w:val="68411A52"/>
    <w:rsid w:val="68513620"/>
    <w:rsid w:val="685B05B4"/>
    <w:rsid w:val="685D10C7"/>
    <w:rsid w:val="68646FC8"/>
    <w:rsid w:val="687105DF"/>
    <w:rsid w:val="68B65B42"/>
    <w:rsid w:val="69105F00"/>
    <w:rsid w:val="691A7C3A"/>
    <w:rsid w:val="691D0C25"/>
    <w:rsid w:val="69231F4C"/>
    <w:rsid w:val="69261EB5"/>
    <w:rsid w:val="693C68CF"/>
    <w:rsid w:val="6946321E"/>
    <w:rsid w:val="694D77A3"/>
    <w:rsid w:val="69635FA1"/>
    <w:rsid w:val="696C21F1"/>
    <w:rsid w:val="69A8513A"/>
    <w:rsid w:val="69B16548"/>
    <w:rsid w:val="69D60695"/>
    <w:rsid w:val="69DB134F"/>
    <w:rsid w:val="69EE29E0"/>
    <w:rsid w:val="69FD457D"/>
    <w:rsid w:val="6A1C7782"/>
    <w:rsid w:val="6A23781F"/>
    <w:rsid w:val="6A493607"/>
    <w:rsid w:val="6AA90E7B"/>
    <w:rsid w:val="6AC2773F"/>
    <w:rsid w:val="6B024D36"/>
    <w:rsid w:val="6B2C26B2"/>
    <w:rsid w:val="6B543853"/>
    <w:rsid w:val="6B9C1183"/>
    <w:rsid w:val="6BD76EDD"/>
    <w:rsid w:val="6C0872F3"/>
    <w:rsid w:val="6C1154DA"/>
    <w:rsid w:val="6C2833FB"/>
    <w:rsid w:val="6C435A2A"/>
    <w:rsid w:val="6C4E1C29"/>
    <w:rsid w:val="6CA329EE"/>
    <w:rsid w:val="6CD6152F"/>
    <w:rsid w:val="6CF24C1C"/>
    <w:rsid w:val="6D1A5744"/>
    <w:rsid w:val="6D772716"/>
    <w:rsid w:val="6D9349E5"/>
    <w:rsid w:val="6E0D25DC"/>
    <w:rsid w:val="6E537B25"/>
    <w:rsid w:val="6E6C5FA5"/>
    <w:rsid w:val="6E766903"/>
    <w:rsid w:val="6E7E77FB"/>
    <w:rsid w:val="6E832BE4"/>
    <w:rsid w:val="6E835D10"/>
    <w:rsid w:val="6E8A51AD"/>
    <w:rsid w:val="6EC31125"/>
    <w:rsid w:val="6ED32EB7"/>
    <w:rsid w:val="6EFE0C57"/>
    <w:rsid w:val="6F021442"/>
    <w:rsid w:val="6F085348"/>
    <w:rsid w:val="6F296E4C"/>
    <w:rsid w:val="6F3C54DD"/>
    <w:rsid w:val="6F4F30B9"/>
    <w:rsid w:val="6F613E6F"/>
    <w:rsid w:val="6F785928"/>
    <w:rsid w:val="6F854FE9"/>
    <w:rsid w:val="6FB661D7"/>
    <w:rsid w:val="6FBE07BE"/>
    <w:rsid w:val="6FF6173E"/>
    <w:rsid w:val="7003020C"/>
    <w:rsid w:val="700F26F6"/>
    <w:rsid w:val="703B29CE"/>
    <w:rsid w:val="704555D3"/>
    <w:rsid w:val="706414FA"/>
    <w:rsid w:val="70790AAE"/>
    <w:rsid w:val="708B5E03"/>
    <w:rsid w:val="70904188"/>
    <w:rsid w:val="70A908C7"/>
    <w:rsid w:val="70AB4B7B"/>
    <w:rsid w:val="70B048EB"/>
    <w:rsid w:val="70CA5BE5"/>
    <w:rsid w:val="70E566B1"/>
    <w:rsid w:val="70EF13B9"/>
    <w:rsid w:val="70F57577"/>
    <w:rsid w:val="71190CFF"/>
    <w:rsid w:val="712455FC"/>
    <w:rsid w:val="71252767"/>
    <w:rsid w:val="7128052B"/>
    <w:rsid w:val="71506791"/>
    <w:rsid w:val="715F7E02"/>
    <w:rsid w:val="71950EB8"/>
    <w:rsid w:val="719D6926"/>
    <w:rsid w:val="71A63737"/>
    <w:rsid w:val="71BF55F6"/>
    <w:rsid w:val="720275A6"/>
    <w:rsid w:val="7207490E"/>
    <w:rsid w:val="721C16A0"/>
    <w:rsid w:val="725F444D"/>
    <w:rsid w:val="727426A6"/>
    <w:rsid w:val="72B4588B"/>
    <w:rsid w:val="72B77368"/>
    <w:rsid w:val="72D21664"/>
    <w:rsid w:val="72DE1FDB"/>
    <w:rsid w:val="72E24E3C"/>
    <w:rsid w:val="72EC1BD3"/>
    <w:rsid w:val="72FD185F"/>
    <w:rsid w:val="7309590B"/>
    <w:rsid w:val="73223715"/>
    <w:rsid w:val="73237241"/>
    <w:rsid w:val="733205F8"/>
    <w:rsid w:val="736C4CEA"/>
    <w:rsid w:val="73927A2C"/>
    <w:rsid w:val="73C0478E"/>
    <w:rsid w:val="73DC30E7"/>
    <w:rsid w:val="73ED28A2"/>
    <w:rsid w:val="73F14A89"/>
    <w:rsid w:val="73FB1659"/>
    <w:rsid w:val="742A534D"/>
    <w:rsid w:val="743A4531"/>
    <w:rsid w:val="74593D31"/>
    <w:rsid w:val="746E3CD5"/>
    <w:rsid w:val="7482473B"/>
    <w:rsid w:val="748F3FB0"/>
    <w:rsid w:val="749A0346"/>
    <w:rsid w:val="74A9773B"/>
    <w:rsid w:val="74B72526"/>
    <w:rsid w:val="74F83BA3"/>
    <w:rsid w:val="74FD74D7"/>
    <w:rsid w:val="74FF12DC"/>
    <w:rsid w:val="750F1756"/>
    <w:rsid w:val="75286CBC"/>
    <w:rsid w:val="75366D93"/>
    <w:rsid w:val="7537014A"/>
    <w:rsid w:val="753E4B95"/>
    <w:rsid w:val="754D25E9"/>
    <w:rsid w:val="75524BEF"/>
    <w:rsid w:val="75660257"/>
    <w:rsid w:val="75793995"/>
    <w:rsid w:val="758C7933"/>
    <w:rsid w:val="75AD58CA"/>
    <w:rsid w:val="75B95912"/>
    <w:rsid w:val="75D6506C"/>
    <w:rsid w:val="75E12C03"/>
    <w:rsid w:val="75F512DB"/>
    <w:rsid w:val="760F78F8"/>
    <w:rsid w:val="76274B81"/>
    <w:rsid w:val="762C198B"/>
    <w:rsid w:val="76711693"/>
    <w:rsid w:val="767D44ED"/>
    <w:rsid w:val="769B068F"/>
    <w:rsid w:val="76AC489B"/>
    <w:rsid w:val="76C04E19"/>
    <w:rsid w:val="76C114D5"/>
    <w:rsid w:val="76DC5085"/>
    <w:rsid w:val="770331EB"/>
    <w:rsid w:val="774D4A60"/>
    <w:rsid w:val="776E1A01"/>
    <w:rsid w:val="777C3718"/>
    <w:rsid w:val="77824948"/>
    <w:rsid w:val="779408FE"/>
    <w:rsid w:val="77D701E9"/>
    <w:rsid w:val="78567E52"/>
    <w:rsid w:val="7862571D"/>
    <w:rsid w:val="786A3AED"/>
    <w:rsid w:val="7917284B"/>
    <w:rsid w:val="79240187"/>
    <w:rsid w:val="7960107C"/>
    <w:rsid w:val="79765CCA"/>
    <w:rsid w:val="79B23A2F"/>
    <w:rsid w:val="79B41622"/>
    <w:rsid w:val="79D54A56"/>
    <w:rsid w:val="7A125EE7"/>
    <w:rsid w:val="7A251FB2"/>
    <w:rsid w:val="7A296478"/>
    <w:rsid w:val="7A487387"/>
    <w:rsid w:val="7A507BCB"/>
    <w:rsid w:val="7A675CFE"/>
    <w:rsid w:val="7A883F78"/>
    <w:rsid w:val="7A8F56E5"/>
    <w:rsid w:val="7AA51BEA"/>
    <w:rsid w:val="7AAD2BF1"/>
    <w:rsid w:val="7AB3453F"/>
    <w:rsid w:val="7AC42E14"/>
    <w:rsid w:val="7B0B7A84"/>
    <w:rsid w:val="7B7A050F"/>
    <w:rsid w:val="7B870C05"/>
    <w:rsid w:val="7B931FF9"/>
    <w:rsid w:val="7B945591"/>
    <w:rsid w:val="7BA748AE"/>
    <w:rsid w:val="7BB173BE"/>
    <w:rsid w:val="7BB767D7"/>
    <w:rsid w:val="7BC922B7"/>
    <w:rsid w:val="7C2773E0"/>
    <w:rsid w:val="7C30095B"/>
    <w:rsid w:val="7C3527DA"/>
    <w:rsid w:val="7C4722F9"/>
    <w:rsid w:val="7C6C6A70"/>
    <w:rsid w:val="7C74630C"/>
    <w:rsid w:val="7C765E22"/>
    <w:rsid w:val="7C793C4F"/>
    <w:rsid w:val="7C814CC5"/>
    <w:rsid w:val="7CEA603F"/>
    <w:rsid w:val="7D1A0346"/>
    <w:rsid w:val="7D1B0665"/>
    <w:rsid w:val="7D740004"/>
    <w:rsid w:val="7D854A50"/>
    <w:rsid w:val="7D934532"/>
    <w:rsid w:val="7E117DB8"/>
    <w:rsid w:val="7E342A71"/>
    <w:rsid w:val="7E356A82"/>
    <w:rsid w:val="7ECB3F4C"/>
    <w:rsid w:val="7ED6519F"/>
    <w:rsid w:val="7EDA74EF"/>
    <w:rsid w:val="7EDF07C7"/>
    <w:rsid w:val="7EF6692A"/>
    <w:rsid w:val="7EF725D9"/>
    <w:rsid w:val="7EF96C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F264E"/>
    <w:pPr>
      <w:widowControl w:val="0"/>
      <w:jc w:val="both"/>
    </w:pPr>
    <w:rPr>
      <w:kern w:val="2"/>
      <w:sz w:val="21"/>
      <w:szCs w:val="24"/>
    </w:rPr>
  </w:style>
  <w:style w:type="paragraph" w:styleId="1">
    <w:name w:val="heading 1"/>
    <w:basedOn w:val="a"/>
    <w:next w:val="a"/>
    <w:qFormat/>
    <w:rsid w:val="003F264E"/>
    <w:pPr>
      <w:keepNext/>
      <w:keepLines/>
      <w:numPr>
        <w:numId w:val="1"/>
      </w:numPr>
      <w:spacing w:line="576" w:lineRule="auto"/>
      <w:outlineLvl w:val="0"/>
    </w:pPr>
    <w:rPr>
      <w:b/>
      <w:kern w:val="44"/>
      <w:sz w:val="44"/>
    </w:rPr>
  </w:style>
  <w:style w:type="paragraph" w:styleId="2">
    <w:name w:val="heading 2"/>
    <w:basedOn w:val="a"/>
    <w:next w:val="a"/>
    <w:unhideWhenUsed/>
    <w:qFormat/>
    <w:rsid w:val="003F264E"/>
    <w:pPr>
      <w:keepNext/>
      <w:keepLines/>
      <w:numPr>
        <w:ilvl w:val="1"/>
        <w:numId w:val="1"/>
      </w:numPr>
      <w:spacing w:line="413" w:lineRule="auto"/>
      <w:outlineLvl w:val="1"/>
    </w:pPr>
    <w:rPr>
      <w:rFonts w:ascii="Arial" w:eastAsia="黑体" w:hAnsi="Arial"/>
      <w:b/>
      <w:sz w:val="32"/>
    </w:rPr>
  </w:style>
  <w:style w:type="paragraph" w:styleId="3">
    <w:name w:val="heading 3"/>
    <w:basedOn w:val="a"/>
    <w:next w:val="a"/>
    <w:unhideWhenUsed/>
    <w:qFormat/>
    <w:rsid w:val="003F264E"/>
    <w:pPr>
      <w:keepNext/>
      <w:keepLines/>
      <w:numPr>
        <w:ilvl w:val="2"/>
        <w:numId w:val="1"/>
      </w:numPr>
      <w:spacing w:line="413" w:lineRule="auto"/>
      <w:outlineLvl w:val="2"/>
    </w:pPr>
    <w:rPr>
      <w:b/>
      <w:sz w:val="32"/>
    </w:rPr>
  </w:style>
  <w:style w:type="paragraph" w:styleId="4">
    <w:name w:val="heading 4"/>
    <w:basedOn w:val="a"/>
    <w:next w:val="a"/>
    <w:unhideWhenUsed/>
    <w:qFormat/>
    <w:rsid w:val="003F264E"/>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3F264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D73D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73DCD"/>
    <w:rPr>
      <w:kern w:val="2"/>
      <w:sz w:val="18"/>
      <w:szCs w:val="18"/>
    </w:rPr>
  </w:style>
  <w:style w:type="paragraph" w:styleId="a5">
    <w:name w:val="footer"/>
    <w:basedOn w:val="a"/>
    <w:link w:val="Char0"/>
    <w:rsid w:val="00D73DCD"/>
    <w:pPr>
      <w:tabs>
        <w:tab w:val="center" w:pos="4153"/>
        <w:tab w:val="right" w:pos="8306"/>
      </w:tabs>
      <w:snapToGrid w:val="0"/>
      <w:jc w:val="left"/>
    </w:pPr>
    <w:rPr>
      <w:sz w:val="18"/>
      <w:szCs w:val="18"/>
    </w:rPr>
  </w:style>
  <w:style w:type="character" w:customStyle="1" w:styleId="Char0">
    <w:name w:val="页脚 Char"/>
    <w:basedOn w:val="a0"/>
    <w:link w:val="a5"/>
    <w:rsid w:val="00D73DCD"/>
    <w:rPr>
      <w:kern w:val="2"/>
      <w:sz w:val="18"/>
      <w:szCs w:val="18"/>
    </w:rPr>
  </w:style>
  <w:style w:type="paragraph" w:styleId="a6">
    <w:name w:val="Balloon Text"/>
    <w:basedOn w:val="a"/>
    <w:link w:val="Char1"/>
    <w:rsid w:val="00D73DCD"/>
    <w:rPr>
      <w:sz w:val="18"/>
      <w:szCs w:val="18"/>
    </w:rPr>
  </w:style>
  <w:style w:type="character" w:customStyle="1" w:styleId="Char1">
    <w:name w:val="批注框文本 Char"/>
    <w:basedOn w:val="a0"/>
    <w:link w:val="a6"/>
    <w:rsid w:val="00D73DCD"/>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2534</Words>
  <Characters>14445</Characters>
  <Application>Microsoft Office Word</Application>
  <DocSecurity>0</DocSecurity>
  <Lines>120</Lines>
  <Paragraphs>33</Paragraphs>
  <ScaleCrop>false</ScaleCrop>
  <Company/>
  <LinksUpToDate>false</LinksUpToDate>
  <CharactersWithSpaces>16946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simon</cp:lastModifiedBy>
  <cp:revision>3</cp:revision>
  <dcterms:created xsi:type="dcterms:W3CDTF">2018-05-19T00:56:00Z</dcterms:created>
  <dcterms:modified xsi:type="dcterms:W3CDTF">2018-05-21T06:06:00Z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